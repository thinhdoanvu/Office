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FB" w:rsidRPr="002B4B9C" w:rsidRDefault="00E934FB" w:rsidP="00E934FB">
      <w:pPr>
        <w:spacing w:after="240" w:line="240" w:lineRule="auto"/>
        <w:rPr>
          <w:rFonts w:cs="Times New Roman"/>
          <w:b/>
          <w:color w:val="000000" w:themeColor="text1"/>
          <w:sz w:val="3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4B9C">
        <w:rPr>
          <w:rFonts w:cs="Times New Roman"/>
          <w:b/>
          <w:color w:val="000000" w:themeColor="text1"/>
          <w:sz w:val="3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Định dạng numbering</w:t>
      </w:r>
    </w:p>
    <w:p w:rsidR="007E5BF6" w:rsidRPr="004775E0" w:rsidRDefault="007E5BF6" w:rsidP="00A56EC3">
      <w:pPr>
        <w:pStyle w:val="ListParagraph"/>
        <w:numPr>
          <w:ilvl w:val="0"/>
          <w:numId w:val="1"/>
        </w:numPr>
        <w:shd w:val="clear" w:color="auto" w:fill="F4B083" w:themeFill="accent2" w:themeFillTint="99"/>
        <w:spacing w:before="0" w:after="0"/>
        <w:ind w:right="4536"/>
        <w:rPr>
          <w:szCs w:val="26"/>
        </w:rPr>
      </w:pPr>
      <w:r w:rsidRPr="004775E0">
        <w:rPr>
          <w:szCs w:val="26"/>
        </w:rPr>
        <w:t>Chọn đoạn văn cần trình bày.</w:t>
      </w:r>
    </w:p>
    <w:p w:rsidR="007E5BF6" w:rsidRPr="004775E0" w:rsidRDefault="007E5BF6" w:rsidP="00A56EC3">
      <w:pPr>
        <w:pStyle w:val="ListParagraph"/>
        <w:numPr>
          <w:ilvl w:val="0"/>
          <w:numId w:val="1"/>
        </w:numPr>
        <w:shd w:val="clear" w:color="auto" w:fill="F4B083" w:themeFill="accent2" w:themeFillTint="99"/>
        <w:spacing w:before="0" w:after="0"/>
        <w:ind w:right="4536"/>
        <w:rPr>
          <w:szCs w:val="26"/>
        </w:rPr>
      </w:pPr>
      <w:r w:rsidRPr="004775E0">
        <w:rPr>
          <w:szCs w:val="26"/>
        </w:rPr>
        <w:t>…Paragraph/Tabs…</w:t>
      </w:r>
    </w:p>
    <w:p w:rsidR="007E5BF6" w:rsidRPr="004775E0" w:rsidRDefault="00480FF3" w:rsidP="00A56EC3">
      <w:pPr>
        <w:pStyle w:val="ListParagraph"/>
        <w:numPr>
          <w:ilvl w:val="0"/>
          <w:numId w:val="1"/>
        </w:numPr>
        <w:shd w:val="clear" w:color="auto" w:fill="F4B083" w:themeFill="accent2" w:themeFillTint="99"/>
        <w:spacing w:before="0" w:after="0"/>
        <w:ind w:right="4536"/>
        <w:rPr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D1A857" wp14:editId="4334073E">
            <wp:simplePos x="0" y="0"/>
            <wp:positionH relativeFrom="column">
              <wp:posOffset>3136265</wp:posOffset>
            </wp:positionH>
            <wp:positionV relativeFrom="paragraph">
              <wp:posOffset>276225</wp:posOffset>
            </wp:positionV>
            <wp:extent cx="2174240" cy="1572895"/>
            <wp:effectExtent l="38100" t="38100" r="54610" b="46355"/>
            <wp:wrapTight wrapText="bothSides">
              <wp:wrapPolygon edited="0">
                <wp:start x="-379" y="-523"/>
                <wp:lineTo x="-379" y="21975"/>
                <wp:lineTo x="21953" y="21975"/>
                <wp:lineTo x="21953" y="-523"/>
                <wp:lineTo x="-379" y="-52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57289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BF6" w:rsidRPr="004775E0">
        <w:rPr>
          <w:szCs w:val="26"/>
        </w:rPr>
        <w:t>Khai báo các thông số:</w:t>
      </w:r>
    </w:p>
    <w:p w:rsidR="007E5BF6" w:rsidRPr="00183BBA" w:rsidRDefault="007E5BF6" w:rsidP="00183BBA">
      <w:pPr>
        <w:pStyle w:val="ListParagraph"/>
        <w:numPr>
          <w:ilvl w:val="0"/>
          <w:numId w:val="2"/>
        </w:numPr>
        <w:spacing w:before="0" w:after="0"/>
        <w:rPr>
          <w:szCs w:val="26"/>
        </w:rPr>
      </w:pPr>
      <w:r w:rsidRPr="00183BBA">
        <w:rPr>
          <w:szCs w:val="26"/>
        </w:rPr>
        <w:t>Điểm dừng của Tab</w:t>
      </w:r>
    </w:p>
    <w:p w:rsidR="007E5BF6" w:rsidRPr="00183BBA" w:rsidRDefault="007E5BF6" w:rsidP="00183BBA">
      <w:pPr>
        <w:pStyle w:val="ListParagraph"/>
        <w:numPr>
          <w:ilvl w:val="0"/>
          <w:numId w:val="2"/>
        </w:numPr>
        <w:spacing w:before="0" w:after="0"/>
        <w:rPr>
          <w:szCs w:val="26"/>
        </w:rPr>
      </w:pPr>
      <w:r w:rsidRPr="00183BBA">
        <w:rPr>
          <w:szCs w:val="26"/>
        </w:rPr>
        <w:t>Canh chỉnh lề cho Tab</w:t>
      </w:r>
    </w:p>
    <w:p w:rsidR="007E5BF6" w:rsidRPr="00183BBA" w:rsidRDefault="007E5BF6" w:rsidP="00183BBA">
      <w:pPr>
        <w:pStyle w:val="ListParagraph"/>
        <w:numPr>
          <w:ilvl w:val="0"/>
          <w:numId w:val="2"/>
        </w:numPr>
        <w:spacing w:before="0" w:after="0"/>
        <w:rPr>
          <w:szCs w:val="26"/>
        </w:rPr>
      </w:pPr>
      <w:r w:rsidRPr="00183BBA">
        <w:rPr>
          <w:szCs w:val="26"/>
        </w:rPr>
        <w:t>Chọn kiểu đường cho Tab</w:t>
      </w:r>
    </w:p>
    <w:p w:rsidR="007E5BF6" w:rsidRPr="00183BBA" w:rsidRDefault="007E5BF6" w:rsidP="00183BBA">
      <w:pPr>
        <w:pStyle w:val="ListParagraph"/>
        <w:numPr>
          <w:ilvl w:val="0"/>
          <w:numId w:val="2"/>
        </w:numPr>
        <w:spacing w:before="0" w:after="0"/>
        <w:rPr>
          <w:szCs w:val="26"/>
        </w:rPr>
      </w:pPr>
      <w:r w:rsidRPr="00183BBA">
        <w:rPr>
          <w:szCs w:val="26"/>
        </w:rPr>
        <w:t>Thiết lập 3 thông số trên</w:t>
      </w:r>
    </w:p>
    <w:p w:rsidR="007E5BF6" w:rsidRPr="00183BBA" w:rsidRDefault="007E5BF6" w:rsidP="00183BBA">
      <w:pPr>
        <w:pStyle w:val="ListParagraph"/>
        <w:numPr>
          <w:ilvl w:val="0"/>
          <w:numId w:val="2"/>
        </w:numPr>
        <w:spacing w:before="0" w:after="0"/>
        <w:rPr>
          <w:szCs w:val="26"/>
        </w:rPr>
      </w:pPr>
      <w:r w:rsidRPr="00183BBA">
        <w:rPr>
          <w:szCs w:val="26"/>
        </w:rPr>
        <w:t>Hoàn tất thao tác</w:t>
      </w:r>
    </w:p>
    <w:p w:rsidR="00E934FB" w:rsidRDefault="00480FF3" w:rsidP="00E934FB">
      <w:pPr>
        <w:spacing w:after="240" w:line="240" w:lineRule="auto"/>
        <w:rPr>
          <w:rFonts w:cs="Times New Roman"/>
          <w:sz w:val="24"/>
          <w:szCs w:val="2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C70E21" wp14:editId="2B75F935">
                <wp:simplePos x="0" y="0"/>
                <wp:positionH relativeFrom="column">
                  <wp:posOffset>3174365</wp:posOffset>
                </wp:positionH>
                <wp:positionV relativeFrom="paragraph">
                  <wp:posOffset>191770</wp:posOffset>
                </wp:positionV>
                <wp:extent cx="21742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3909" w:rsidRPr="00FE2833" w:rsidRDefault="00B33909" w:rsidP="00B33909">
                            <w:pPr>
                              <w:pStyle w:val="Caption"/>
                              <w:rPr>
                                <w:noProof/>
                                <w:sz w:val="2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072D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-Chèn bullets từ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70E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9.95pt;margin-top:15.1pt;width:171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" stroked="f">
                <v:textbox style="mso-fit-shape-to-text:t" inset="0,0,0,0">
                  <w:txbxContent>
                    <w:p w:rsidR="00B33909" w:rsidRPr="00FE2833" w:rsidRDefault="00B33909" w:rsidP="00B33909">
                      <w:pPr>
                        <w:pStyle w:val="Caption"/>
                        <w:rPr>
                          <w:noProof/>
                          <w:sz w:val="2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072D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-Chèn bullets từ Symbol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34FB" w:rsidRPr="00096C9A" w:rsidRDefault="00E934FB" w:rsidP="00D2626F">
      <w:pPr>
        <w:pStyle w:val="Heading1"/>
      </w:pPr>
      <w:r w:rsidRPr="00096C9A">
        <w:t>Thao tác với Dropcap</w:t>
      </w:r>
    </w:p>
    <w:p w:rsidR="00B33909" w:rsidRPr="00B33909" w:rsidRDefault="00B33909" w:rsidP="00B33909">
      <w:pPr>
        <w:keepNext/>
        <w:framePr w:dropCap="drop" w:lines="3" w:hSpace="113" w:wrap="around" w:vAnchor="text" w:hAnchor="text"/>
        <w:spacing w:before="0" w:after="0" w:line="1345" w:lineRule="exact"/>
        <w:textAlignment w:val="baseline"/>
        <w:rPr>
          <w:rFonts w:cs="Times New Roman"/>
          <w:position w:val="-4"/>
          <w:sz w:val="163"/>
          <w:szCs w:val="26"/>
        </w:rPr>
      </w:pPr>
      <w:r w:rsidRPr="00B33909">
        <w:rPr>
          <w:rFonts w:cs="Times New Roman"/>
          <w:position w:val="-4"/>
          <w:sz w:val="163"/>
          <w:szCs w:val="26"/>
        </w:rPr>
        <w:t>W</w:t>
      </w:r>
    </w:p>
    <w:p w:rsidR="007E5BF6" w:rsidRPr="007E5BF6" w:rsidRDefault="007E5BF6" w:rsidP="006B4FC3">
      <w:pPr>
        <w:spacing w:before="0" w:after="0"/>
        <w:rPr>
          <w:szCs w:val="26"/>
        </w:rPr>
      </w:pPr>
      <w:r w:rsidRPr="007E5BF6">
        <w:rPr>
          <w:szCs w:val="26"/>
        </w:rPr>
        <w:t xml:space="preserve">indows </w:t>
      </w:r>
      <w:hyperlink r:id="rId9" w:history="1">
        <w:r w:rsidRPr="00606AC0">
          <w:rPr>
            <w:rStyle w:val="Hyperlink"/>
            <w:szCs w:val="26"/>
          </w:rPr>
          <w:t xml:space="preserve">Internet </w:t>
        </w:r>
        <w:r w:rsidRPr="00606AC0">
          <w:rPr>
            <w:rStyle w:val="Hyperlink"/>
            <w:szCs w:val="26"/>
          </w:rPr>
          <w:t>E</w:t>
        </w:r>
        <w:r w:rsidRPr="00606AC0">
          <w:rPr>
            <w:rStyle w:val="Hyperlink"/>
            <w:szCs w:val="26"/>
          </w:rPr>
          <w:t>xplorer</w:t>
        </w:r>
      </w:hyperlink>
      <w:r w:rsidRPr="007E5BF6">
        <w:rPr>
          <w:szCs w:val="26"/>
        </w:rPr>
        <w:t xml:space="preserve"> là một dòng trình duyệt web giao diện đồ họa do </w:t>
      </w:r>
      <w:r w:rsidRPr="007E4FC3">
        <w:rPr>
          <w:szCs w:val="26"/>
          <w:bdr w:val="single" w:sz="4" w:space="0" w:color="auto"/>
        </w:rPr>
        <w:t>Microsoft</w:t>
      </w:r>
      <w:r w:rsidRPr="007E5BF6">
        <w:rPr>
          <w:szCs w:val="26"/>
        </w:rPr>
        <w:t xml:space="preserve"> phát triển và là một thành phần của các hệ điề</w:t>
      </w:r>
      <w:r w:rsidR="009E2509">
        <w:rPr>
          <w:szCs w:val="26"/>
        </w:rPr>
        <w:t xml:space="preserve">u hành </w:t>
      </w:r>
      <w:r w:rsidR="009E2509" w:rsidRPr="007E4FC3">
        <w:rPr>
          <w:szCs w:val="26"/>
          <w:bdr w:val="single" w:sz="4" w:space="0" w:color="auto"/>
        </w:rPr>
        <w:t>Microsoft</w:t>
      </w:r>
      <w:r w:rsidR="009E2509">
        <w:rPr>
          <w:szCs w:val="26"/>
        </w:rPr>
        <w:t xml:space="preserve"> Windows</w:t>
      </w:r>
      <w:r w:rsidR="00606AC0">
        <w:rPr>
          <w:rStyle w:val="FootnoteReference"/>
          <w:szCs w:val="26"/>
        </w:rPr>
        <w:footnoteReference w:id="1"/>
      </w:r>
      <w:r w:rsidR="009E2509">
        <w:rPr>
          <w:szCs w:val="26"/>
        </w:rPr>
        <w:t xml:space="preserve"> </w:t>
      </w:r>
      <w:r w:rsidRPr="007E5BF6">
        <w:rPr>
          <w:szCs w:val="26"/>
        </w:rPr>
        <w:t>kể từ năm 1995</w:t>
      </w:r>
    </w:p>
    <w:p w:rsidR="007E5BF6" w:rsidRDefault="007E5BF6" w:rsidP="006B4FC3">
      <w:pPr>
        <w:spacing w:before="0" w:after="0"/>
        <w:rPr>
          <w:szCs w:val="26"/>
        </w:rPr>
      </w:pPr>
    </w:p>
    <w:p w:rsidR="00E934FB" w:rsidRPr="00096C9A" w:rsidRDefault="00E934FB" w:rsidP="00D2626F">
      <w:pPr>
        <w:pStyle w:val="Heading1"/>
      </w:pPr>
      <w:r w:rsidRPr="00096C9A">
        <w:t>Thao tác với Table</w:t>
      </w:r>
    </w:p>
    <w:p w:rsidR="003E51EC" w:rsidRDefault="003E51EC" w:rsidP="003E51E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alphabetic </w:instrText>
      </w:r>
      <w:r>
        <w:fldChar w:fldCharType="separate"/>
      </w:r>
      <w:r w:rsidR="004072DC">
        <w:rPr>
          <w:noProof/>
        </w:rPr>
        <w:t>a</w:t>
      </w:r>
      <w:r>
        <w:fldChar w:fldCharType="end"/>
      </w:r>
      <w:r>
        <w:t xml:space="preserve"> </w:t>
      </w:r>
      <w:r w:rsidRPr="0086063B">
        <w:t>– Convert text to table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701"/>
        <w:gridCol w:w="2014"/>
        <w:gridCol w:w="713"/>
      </w:tblGrid>
      <w:tr w:rsidR="00BF017E" w:rsidRPr="00C21E3B" w:rsidTr="003E5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btLr"/>
          </w:tcPr>
          <w:p w:rsidR="00BF017E" w:rsidRPr="00C21E3B" w:rsidRDefault="00BF017E" w:rsidP="008F0A33">
            <w:pPr>
              <w:spacing w:before="0" w:line="360" w:lineRule="auto"/>
              <w:ind w:left="113" w:right="113"/>
              <w:rPr>
                <w:szCs w:val="26"/>
              </w:rPr>
            </w:pPr>
            <w:r w:rsidRPr="007E4FC3">
              <w:rPr>
                <w:szCs w:val="26"/>
                <w:bdr w:val="single" w:sz="4" w:space="0" w:color="auto"/>
              </w:rPr>
              <w:t>Microsoft</w:t>
            </w:r>
            <w:r w:rsidRPr="00C21E3B">
              <w:rPr>
                <w:szCs w:val="26"/>
              </w:rPr>
              <w:t xml:space="preserve"> Office 2003</w:t>
            </w:r>
          </w:p>
        </w:tc>
        <w:tc>
          <w:tcPr>
            <w:tcW w:w="0" w:type="auto"/>
          </w:tcPr>
          <w:p w:rsidR="00BF017E" w:rsidRPr="00C21E3B" w:rsidRDefault="00BF017E" w:rsidP="003E51EC">
            <w:pPr>
              <w:spacing w:before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21E3B">
              <w:rPr>
                <w:szCs w:val="26"/>
              </w:rPr>
              <w:t>Align Top</w:t>
            </w:r>
          </w:p>
        </w:tc>
        <w:tc>
          <w:tcPr>
            <w:tcW w:w="0" w:type="auto"/>
            <w:vMerge w:val="restart"/>
            <w:textDirection w:val="tbRl"/>
          </w:tcPr>
          <w:p w:rsidR="00BF017E" w:rsidRPr="00C21E3B" w:rsidRDefault="00BF017E" w:rsidP="008F0A33">
            <w:pPr>
              <w:spacing w:before="0" w:line="360" w:lineRule="auto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E4FC3">
              <w:rPr>
                <w:szCs w:val="26"/>
                <w:bdr w:val="single" w:sz="4" w:space="0" w:color="auto"/>
              </w:rPr>
              <w:t>Microsoft</w:t>
            </w:r>
            <w:r w:rsidRPr="00C21E3B">
              <w:rPr>
                <w:szCs w:val="26"/>
              </w:rPr>
              <w:t xml:space="preserve"> Office 2003</w:t>
            </w:r>
          </w:p>
        </w:tc>
      </w:tr>
      <w:tr w:rsidR="00BF017E" w:rsidRPr="00C21E3B" w:rsidTr="00311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extDirection w:val="btLr"/>
          </w:tcPr>
          <w:p w:rsidR="00BF017E" w:rsidRPr="00C21E3B" w:rsidRDefault="00BF017E" w:rsidP="008F0A33">
            <w:pPr>
              <w:spacing w:before="0" w:line="360" w:lineRule="auto"/>
              <w:ind w:left="113" w:right="113"/>
              <w:rPr>
                <w:szCs w:val="26"/>
              </w:rPr>
            </w:pPr>
          </w:p>
        </w:tc>
        <w:tc>
          <w:tcPr>
            <w:tcW w:w="0" w:type="auto"/>
            <w:vAlign w:val="center"/>
          </w:tcPr>
          <w:p w:rsidR="00BF017E" w:rsidRPr="00C21E3B" w:rsidRDefault="00BF017E" w:rsidP="003110CA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C21E3B">
              <w:rPr>
                <w:szCs w:val="26"/>
              </w:rPr>
              <w:t>Center Vertically</w:t>
            </w:r>
          </w:p>
        </w:tc>
        <w:tc>
          <w:tcPr>
            <w:tcW w:w="0" w:type="auto"/>
            <w:vMerge/>
            <w:textDirection w:val="tbRl"/>
          </w:tcPr>
          <w:p w:rsidR="00BF017E" w:rsidRPr="00C21E3B" w:rsidRDefault="00BF017E" w:rsidP="008F0A33">
            <w:pPr>
              <w:spacing w:before="0" w:line="36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BF017E" w:rsidRPr="00C21E3B" w:rsidTr="003110CA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extDirection w:val="btLr"/>
          </w:tcPr>
          <w:p w:rsidR="00BF017E" w:rsidRPr="00C21E3B" w:rsidRDefault="00BF017E" w:rsidP="008F0A33">
            <w:pPr>
              <w:spacing w:before="0" w:line="360" w:lineRule="auto"/>
              <w:ind w:left="113" w:right="113"/>
              <w:rPr>
                <w:szCs w:val="26"/>
              </w:rPr>
            </w:pPr>
          </w:p>
        </w:tc>
        <w:tc>
          <w:tcPr>
            <w:tcW w:w="0" w:type="auto"/>
            <w:vAlign w:val="bottom"/>
          </w:tcPr>
          <w:p w:rsidR="00BF017E" w:rsidRPr="00C21E3B" w:rsidRDefault="00BF017E" w:rsidP="003110CA">
            <w:pPr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21E3B">
              <w:rPr>
                <w:szCs w:val="26"/>
              </w:rPr>
              <w:t>Align Bottom</w:t>
            </w:r>
          </w:p>
        </w:tc>
        <w:tc>
          <w:tcPr>
            <w:tcW w:w="0" w:type="auto"/>
            <w:vMerge/>
            <w:textDirection w:val="tbRl"/>
          </w:tcPr>
          <w:p w:rsidR="00BF017E" w:rsidRPr="00C21E3B" w:rsidRDefault="00BF017E" w:rsidP="008F0A33">
            <w:pPr>
              <w:spacing w:before="0" w:line="360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</w:tbl>
    <w:p w:rsidR="00E934FB" w:rsidRPr="00096C9A" w:rsidRDefault="00E934FB" w:rsidP="00D2626F">
      <w:pPr>
        <w:pStyle w:val="Heading1"/>
      </w:pPr>
      <w:r w:rsidRPr="00096C9A">
        <w:lastRenderedPageBreak/>
        <w:t>Định dạng hình ảnh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3"/>
        <w:gridCol w:w="4879"/>
      </w:tblGrid>
      <w:tr w:rsidR="000A3655" w:rsidRPr="00096C9A" w:rsidTr="00B32C17">
        <w:tc>
          <w:tcPr>
            <w:tcW w:w="4193" w:type="dxa"/>
          </w:tcPr>
          <w:p w:rsidR="000A3655" w:rsidRDefault="000A3655" w:rsidP="007E6142">
            <w:pPr>
              <w:keepNext/>
              <w:spacing w:before="120" w:after="240"/>
            </w:pPr>
            <w:r w:rsidRPr="00096C9A">
              <w:rPr>
                <w:rFonts w:cs="Times New Roman"/>
                <w:noProof/>
                <w:sz w:val="24"/>
                <w:szCs w:val="26"/>
              </w:rPr>
              <w:drawing>
                <wp:inline distT="0" distB="0" distL="0" distR="0" wp14:anchorId="32ECD1FB" wp14:editId="424068D1">
                  <wp:extent cx="2095200" cy="1386000"/>
                  <wp:effectExtent l="152400" t="152400" r="362585" b="3670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kBla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00" cy="13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A3655" w:rsidRPr="00096C9A" w:rsidRDefault="000A3655" w:rsidP="007E6142">
            <w:pPr>
              <w:pStyle w:val="Caption"/>
              <w:rPr>
                <w:rFonts w:cs="Times New Roman"/>
                <w:sz w:val="24"/>
                <w:szCs w:val="26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4072DC">
              <w:rPr>
                <w:noProof/>
              </w:rPr>
              <w:t>2</w:t>
            </w:r>
            <w:r>
              <w:fldChar w:fldCharType="end"/>
            </w:r>
            <w:r>
              <w:t xml:space="preserve"> - Dòng sông ĐăkBla</w:t>
            </w:r>
          </w:p>
        </w:tc>
        <w:tc>
          <w:tcPr>
            <w:tcW w:w="4879" w:type="dxa"/>
          </w:tcPr>
          <w:p w:rsidR="000A3655" w:rsidRPr="00096C9A" w:rsidRDefault="000A3655" w:rsidP="007E6142">
            <w:pPr>
              <w:keepNext/>
              <w:spacing w:after="240"/>
              <w:rPr>
                <w:rFonts w:cs="Times New Roman"/>
                <w:noProof/>
                <w:sz w:val="24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C020393" wp14:editId="344FFC9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533400</wp:posOffset>
                      </wp:positionV>
                      <wp:extent cx="3060000" cy="720000"/>
                      <wp:effectExtent l="0" t="0" r="0" b="4445"/>
                      <wp:wrapTight wrapText="bothSides">
                        <wp:wrapPolygon edited="0">
                          <wp:start x="269" y="0"/>
                          <wp:lineTo x="269" y="21162"/>
                          <wp:lineTo x="21116" y="21162"/>
                          <wp:lineTo x="21116" y="0"/>
                          <wp:lineTo x="269" y="0"/>
                        </wp:wrapPolygon>
                      </wp:wrapTight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0000" cy="7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3655" w:rsidRPr="004D5239" w:rsidRDefault="000A3655" w:rsidP="004D5239">
                                  <w:pPr>
                                    <w:keepNext/>
                                    <w:spacing w:before="720" w:after="240" w:line="240" w:lineRule="auto"/>
                                    <w:jc w:val="center"/>
                                    <w:rPr>
                                      <w:rFonts w:cs="Times New Roman"/>
                                      <w:b/>
                                      <w:outline/>
                                      <w:noProof/>
                                      <w:color w:val="ED7D31" w:themeColor="accent2"/>
                                      <w:sz w:val="40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4D5239">
                                    <w:rPr>
                                      <w:rFonts w:cs="Times New Roman"/>
                                      <w:b/>
                                      <w:outline/>
                                      <w:noProof/>
                                      <w:color w:val="ED7D31" w:themeColor="accent2"/>
                                      <w:sz w:val="40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Nơi dòng sông chảy ngược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Wave1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20393" id="Text Box 4" o:spid="_x0000_s1027" type="#_x0000_t202" style="position:absolute;margin-left:-5.4pt;margin-top:42pt;width:240.95pt;height:56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" filled="f" stroked="f">
                      <v:fill o:detectmouseclick="t"/>
                      <v:textbox>
                        <w:txbxContent>
                          <w:p w:rsidR="000A3655" w:rsidRPr="004D5239" w:rsidRDefault="000A3655" w:rsidP="004D5239">
                            <w:pPr>
                              <w:keepNext/>
                              <w:spacing w:before="720" w:after="240" w:line="240" w:lineRule="auto"/>
                              <w:jc w:val="center"/>
                              <w:rPr>
                                <w:rFonts w:cs="Times New Roman"/>
                                <w:b/>
                                <w:outline/>
                                <w:noProof/>
                                <w:color w:val="ED7D31" w:themeColor="accent2"/>
                                <w:sz w:val="4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5239">
                              <w:rPr>
                                <w:rFonts w:cs="Times New Roman"/>
                                <w:b/>
                                <w:outline/>
                                <w:noProof/>
                                <w:color w:val="ED7D31" w:themeColor="accent2"/>
                                <w:sz w:val="4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Nơi dòng sông chảy ngược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:rsidR="00B32C17" w:rsidRDefault="0017052E" w:rsidP="00B32C17">
      <w:pPr>
        <w:spacing w:before="0" w:after="0"/>
        <w:rPr>
          <w:szCs w:val="26"/>
        </w:rPr>
      </w:pPr>
      <w:r>
        <w:rPr>
          <w:noProof/>
          <w:szCs w:val="26"/>
        </w:rPr>
        <w:drawing>
          <wp:inline distT="0" distB="0" distL="0" distR="0" wp14:anchorId="3EE74DD4" wp14:editId="4AA193A9">
            <wp:extent cx="4320000" cy="2340000"/>
            <wp:effectExtent l="38100" t="19050" r="23495" b="317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934FB" w:rsidRPr="007E5BF6" w:rsidRDefault="00F97272" w:rsidP="0017052E">
      <w:pPr>
        <w:spacing w:before="0" w:after="0"/>
        <w:rPr>
          <w:szCs w:val="26"/>
        </w:rPr>
      </w:pPr>
      <w:r w:rsidRPr="00F97272">
        <w:rPr>
          <w:noProof/>
          <w:szCs w:val="26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78A7F8A" wp14:editId="674B914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4720" cy="1403985"/>
                <wp:effectExtent l="0" t="0" r="0" b="508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272" w:rsidRDefault="00732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6"/>
                              </w:rPr>
                              <w:t>S</w:t>
                            </w:r>
                            <w:r w:rsidRPr="00AA4DC1">
                              <w:rPr>
                                <w:rFonts w:cs="Times New Roman"/>
                                <w:sz w:val="24"/>
                                <w:szCs w:val="26"/>
                              </w:rPr>
                              <w:t>ông Đắk Bla hay Krông B'Lah là phụ lưu hợp thành chính của Sông Sê San. Đắk Bla chảy qua các tỉ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6"/>
                              </w:rPr>
                              <w:t xml:space="preserve">nh Kon Tum, Gia Lai. </w:t>
                            </w:r>
                            <w:r w:rsidRPr="00AA4DC1">
                              <w:rPr>
                                <w:rFonts w:cs="Times New Roman"/>
                                <w:sz w:val="24"/>
                                <w:szCs w:val="26"/>
                              </w:rPr>
                              <w:t>Sông có chiều dài 157 km và diện tích lưu vự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6"/>
                              </w:rPr>
                              <w:t xml:space="preserve">c là 3.436. </w:t>
                            </w:r>
                            <w:r w:rsidRPr="00AA4DC1">
                              <w:rPr>
                                <w:rFonts w:cs="Times New Roman"/>
                                <w:sz w:val="24"/>
                                <w:szCs w:val="26"/>
                              </w:rPr>
                              <w:t>Tại rìa xã Ia Khai huyện Ia Grai tỉnh Gia Lai thì dòng Krông B'Lah hợp lưu với dòng Ia Grai thành sông Sê 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A7F8A" id="Text Box 2" o:spid="_x0000_s1028" type="#_x0000_t202" style="position:absolute;margin-left:0;margin-top:0;width:273.6pt;height:110.55pt;z-index:251662336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bottom;mso-position-vertical-relative:margin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" filled="f" stroked="f">
                <v:textbox style="mso-fit-shape-to-text:t">
                  <w:txbxContent>
                    <w:p w:rsidR="00F97272" w:rsidRDefault="00732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6"/>
                        </w:rPr>
                        <w:t>S</w:t>
                      </w:r>
                      <w:r w:rsidRPr="00AA4DC1">
                        <w:rPr>
                          <w:rFonts w:cs="Times New Roman"/>
                          <w:sz w:val="24"/>
                          <w:szCs w:val="26"/>
                        </w:rPr>
                        <w:t>ông Đắk Bla hay Krông B'Lah là phụ lưu hợp thành chính của Sông Sê San. Đắk Bla chảy qua các tỉ</w:t>
                      </w:r>
                      <w:r>
                        <w:rPr>
                          <w:rFonts w:cs="Times New Roman"/>
                          <w:sz w:val="24"/>
                          <w:szCs w:val="26"/>
                        </w:rPr>
                        <w:t xml:space="preserve">nh Kon Tum, Gia Lai. </w:t>
                      </w:r>
                      <w:r w:rsidRPr="00AA4DC1">
                        <w:rPr>
                          <w:rFonts w:cs="Times New Roman"/>
                          <w:sz w:val="24"/>
                          <w:szCs w:val="26"/>
                        </w:rPr>
                        <w:t>Sông có chiều dài 157 km và diện tích lưu vự</w:t>
                      </w:r>
                      <w:r>
                        <w:rPr>
                          <w:rFonts w:cs="Times New Roman"/>
                          <w:sz w:val="24"/>
                          <w:szCs w:val="26"/>
                        </w:rPr>
                        <w:t xml:space="preserve">c là 3.436. </w:t>
                      </w:r>
                      <w:r w:rsidRPr="00AA4DC1">
                        <w:rPr>
                          <w:rFonts w:cs="Times New Roman"/>
                          <w:sz w:val="24"/>
                          <w:szCs w:val="26"/>
                        </w:rPr>
                        <w:t>Tại rìa xã Ia Khai huyện Ia Grai tỉnh Gia Lai thì dòng Krông B'Lah hợp lưu với dòng Ia Grai thành sông Sê San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934FB" w:rsidRPr="007E5BF6" w:rsidSect="006B4FC3">
      <w:headerReference w:type="default" r:id="rId16"/>
      <w:footerReference w:type="default" r:id="rId1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A41" w:rsidRDefault="00E71A41" w:rsidP="00F14025">
      <w:pPr>
        <w:spacing w:before="0" w:after="0" w:line="240" w:lineRule="auto"/>
      </w:pPr>
      <w:r>
        <w:separator/>
      </w:r>
    </w:p>
  </w:endnote>
  <w:endnote w:type="continuationSeparator" w:id="0">
    <w:p w:rsidR="00E71A41" w:rsidRDefault="00E71A41" w:rsidP="00F140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" w:author=" " w:date="2019-04-23T10:37:00Z"/>
  <w:sdt>
    <w:sdtPr>
      <w:id w:val="2088341695"/>
      <w:docPartObj>
        <w:docPartGallery w:val="Page Numbers (Bottom of Page)"/>
        <w:docPartUnique/>
      </w:docPartObj>
    </w:sdtPr>
    <w:sdtContent>
      <w:customXmlInsRangeEnd w:id="1"/>
      <w:p w:rsidR="00A74E0C" w:rsidRDefault="00A74E0C">
        <w:pPr>
          <w:pStyle w:val="Footer"/>
        </w:pPr>
        <w:ins w:id="2" w:author=" " w:date="2019-04-23T10:37:00Z">
          <w:r>
            <w:rPr>
              <w:rFonts w:asciiTheme="majorHAnsi" w:eastAsiaTheme="majorEastAsia" w:hAnsiTheme="majorHAnsi" w:cstheme="majorBid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center</wp:align>
                    </wp:positionV>
                    <wp:extent cx="1282700" cy="343535"/>
                    <wp:effectExtent l="28575" t="19050" r="22225" b="8890"/>
                    <wp:wrapNone/>
                    <wp:docPr id="7" name="Curved Down Ribbon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0" cy="343535"/>
                            </a:xfrm>
                            <a:prstGeom prst="ellipseRibbon">
                              <a:avLst>
                                <a:gd name="adj1" fmla="val 25000"/>
                                <a:gd name="adj2" fmla="val 50000"/>
                                <a:gd name="adj3" fmla="val 12500"/>
                              </a:avLst>
                            </a:prstGeom>
                            <a:noFill/>
                            <a:ln w="9525">
                              <a:solidFill>
                                <a:srgbClr val="71A0D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17365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4E0C" w:rsidRDefault="00A74E0C" w:rsidP="00A74E0C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5B9BD5" w:themeColor="accent1"/>
                                  </w:rPr>
                                  <w:pPrChange w:id="3" w:author=" " w:date="2019-04-23T10:37:00Z">
                                    <w:pPr>
                                      <w:jc w:val="center"/>
                                    </w:pPr>
                                  </w:pPrChange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072DC" w:rsidRPr="004072DC">
                                  <w:rPr>
                                    <w:noProof/>
                                    <w:color w:val="5B9BD5" w:themeColor="accent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5B9BD5" w:themeColor="accen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  <v:formulas>
                      <v:f eqn="val #0"/>
                      <v:f eqn="val #1"/>
                      <v:f eqn="val #2"/>
                      <v:f eqn="val width"/>
                      <v:f eqn="val height"/>
                      <v:f eqn="prod width 1 8"/>
                      <v:f eqn="prod width 1 2"/>
                      <v:f eqn="prod width 7 8"/>
                      <v:f eqn="prod width 3 2"/>
                      <v:f eqn="sum 0 0 @6"/>
                      <v:f eqn="sum height 0 #2"/>
                      <v:f eqn="prod @10 30573 4096"/>
                      <v:f eqn="prod @11 2 1"/>
                      <v:f eqn="sum height 0 @12"/>
                      <v:f eqn="sum @11 #2 0"/>
                      <v:f eqn="sum @11 height #1"/>
                      <v:f eqn="sum height 0 #1"/>
                      <v:f eqn="prod @16 1 2"/>
                      <v:f eqn="sum @11 @17 0"/>
                      <v:f eqn="sum @14 #1 height"/>
                      <v:f eqn="sum #0 @5 0"/>
                      <v:f eqn="sum width 0 @20"/>
                      <v:f eqn="sum width 0 #0"/>
                      <v:f eqn="sum @6 0 #0"/>
                      <v:f eqn="ellipse @23 width @11"/>
                      <v:f eqn="sum @24 height @11"/>
                      <v:f eqn="sum @25 @11 @19"/>
                      <v:f eqn="sum #2 @11 @19"/>
                      <v:f eqn="prod @11 2391 32768"/>
                      <v:f eqn="sum @6 0 @20"/>
                      <v:f eqn="ellipse @29 width @11"/>
                      <v:f eqn="sum #1 @30 @11"/>
                      <v:f eqn="sum @25 #1 height"/>
                      <v:f eqn="sum height @30 @14"/>
                      <v:f eqn="sum @11 @14 0"/>
                      <v:f eqn="sum height 0 @34"/>
                      <v:f eqn="sum @35 @19 @11"/>
                      <v:f eqn="sum @10 @15 @11"/>
                      <v:f eqn="sum @35 @15 @11"/>
                      <v:f eqn="sum @28 @14 @18"/>
                      <v:f eqn="sum height 0 @39"/>
                      <v:f eqn="sum @19 0 @18"/>
                      <v:f eqn="prod @41 2 3"/>
                      <v:f eqn="sum #1 0 @42"/>
                      <v:f eqn="sum #2 0 @42"/>
                      <v:f eqn="min @44 20925"/>
                      <v:f eqn="prod width 3 8"/>
                      <v:f eqn="sum @46 0 4"/>
                    </v:formulas>
                    <v:path o:extrusionok="f" o:connecttype="custom" o:connectlocs="@6,@1;@5,@40;@6,@4;@7,@40" o:connectangles="270,180,90,0" textboxrect="@0,@1,@22,@25"/>
                    <v:handles>
                      <v:h position="#0,bottomRight" xrange="@5,@47"/>
                      <v:h position="center,#1" yrange="@10,@43"/>
                      <v:h position="topLeft,#2" yrange="@27,@45"/>
                    </v:handles>
                    <o:complex v:ext="view"/>
                  </v:shapetype>
                  <v:shape id="Curved Down Ribbon 7" o:spid="_x0000_s1030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" filled="f" fillcolor="#17365d" strokecolor="#71a0dc">
                    <v:textbox>
                      <w:txbxContent>
                        <w:p w:rsidR="00A74E0C" w:rsidRDefault="00A74E0C" w:rsidP="00A74E0C">
                          <w:pPr>
                            <w:spacing w:before="0" w:after="0" w:line="240" w:lineRule="auto"/>
                            <w:jc w:val="center"/>
                            <w:rPr>
                              <w:color w:val="5B9BD5" w:themeColor="accent1"/>
                            </w:rPr>
                            <w:pPrChange w:id="4" w:author=" " w:date="2019-04-23T10:37:00Z">
                              <w:pPr>
                                <w:jc w:val="center"/>
                              </w:pPr>
                            </w:pPrChange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072DC" w:rsidRPr="004072DC">
                            <w:rPr>
                              <w:noProof/>
                              <w:color w:val="5B9BD5" w:themeColor="accent1"/>
                            </w:rPr>
                            <w:t>2</w:t>
                          </w:r>
                          <w:r>
                            <w:rPr>
                              <w:noProof/>
                              <w:color w:val="5B9BD5" w:themeColor="accent1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ins>
      </w:p>
      <w:customXmlInsRangeStart w:id="5" w:author=" " w:date="2019-04-23T10:37:00Z"/>
    </w:sdtContent>
  </w:sdt>
  <w:customXmlInsRangeEnd w:id="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A41" w:rsidRDefault="00E71A41" w:rsidP="00F14025">
      <w:pPr>
        <w:spacing w:before="0" w:after="0" w:line="240" w:lineRule="auto"/>
      </w:pPr>
      <w:r>
        <w:separator/>
      </w:r>
    </w:p>
  </w:footnote>
  <w:footnote w:type="continuationSeparator" w:id="0">
    <w:p w:rsidR="00E71A41" w:rsidRDefault="00E71A41" w:rsidP="00F14025">
      <w:pPr>
        <w:spacing w:before="0" w:after="0" w:line="240" w:lineRule="auto"/>
      </w:pPr>
      <w:r>
        <w:continuationSeparator/>
      </w:r>
    </w:p>
  </w:footnote>
  <w:footnote w:id="1">
    <w:p w:rsidR="00606AC0" w:rsidRDefault="00606A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6AC0">
        <w:t xml:space="preserve">Microsoft Windows (Windows) là tên của hệ điều hành giao diện đồ hoạ được phát triển </w:t>
      </w:r>
      <w:r w:rsidR="009E2509">
        <w:t>b</w:t>
      </w:r>
      <w:r w:rsidRPr="00606AC0">
        <w:t>ởi Microsoft.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025" w:rsidRDefault="00F140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202353972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14025" w:rsidRDefault="00F1402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Họ và tên_MSSV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202353972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14025" w:rsidRDefault="00F1402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Họ và tên_MSSV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3044E"/>
    <w:multiLevelType w:val="hybridMultilevel"/>
    <w:tmpl w:val="52D88276"/>
    <w:lvl w:ilvl="0" w:tplc="6EBEDCD4">
      <w:start w:val="1"/>
      <w:numFmt w:val="bullet"/>
      <w:lvlText w:val=""/>
      <w:lvlJc w:val="left"/>
      <w:pPr>
        <w:ind w:left="85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93F5E"/>
    <w:multiLevelType w:val="hybridMultilevel"/>
    <w:tmpl w:val="EBB87744"/>
    <w:lvl w:ilvl="0" w:tplc="E0C235DE">
      <w:start w:val="1"/>
      <w:numFmt w:val="decimal"/>
      <w:suff w:val="space"/>
      <w:lvlText w:val="Bước %1."/>
      <w:lvlJc w:val="left"/>
      <w:pPr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visionView w:markup="0"/>
  <w:trackRevisions/>
  <w:documentProtection w:edit="trackedChanges" w:enforcement="1" w:cryptProviderType="rsaAES" w:cryptAlgorithmClass="hash" w:cryptAlgorithmType="typeAny" w:cryptAlgorithmSid="14" w:cryptSpinCount="100000" w:hash="2Qo1GSm606j1o16K/Rsq+oLXrUVVdRaZ9pFIUEJabp0SDs2LZCUruH75CK1BH7dZkddaadCNtADYcu9CDdXXpg==" w:salt="XCIowGoe1DwdFqKWAe+UIA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F6"/>
    <w:rsid w:val="00047382"/>
    <w:rsid w:val="000829E2"/>
    <w:rsid w:val="000A3655"/>
    <w:rsid w:val="000D4342"/>
    <w:rsid w:val="00120A1B"/>
    <w:rsid w:val="00166E58"/>
    <w:rsid w:val="0017052E"/>
    <w:rsid w:val="00183BBA"/>
    <w:rsid w:val="002B4B9C"/>
    <w:rsid w:val="003110CA"/>
    <w:rsid w:val="003B436D"/>
    <w:rsid w:val="003E51EC"/>
    <w:rsid w:val="004072DC"/>
    <w:rsid w:val="004775E0"/>
    <w:rsid w:val="00480FF3"/>
    <w:rsid w:val="004B5DAA"/>
    <w:rsid w:val="004D5239"/>
    <w:rsid w:val="00532BA4"/>
    <w:rsid w:val="00533A86"/>
    <w:rsid w:val="005E2FC5"/>
    <w:rsid w:val="00606735"/>
    <w:rsid w:val="00606AC0"/>
    <w:rsid w:val="00686DEE"/>
    <w:rsid w:val="006B13C6"/>
    <w:rsid w:val="006B4FC3"/>
    <w:rsid w:val="00732BCD"/>
    <w:rsid w:val="00791D65"/>
    <w:rsid w:val="007C2EC6"/>
    <w:rsid w:val="007E4FC3"/>
    <w:rsid w:val="007E5BF6"/>
    <w:rsid w:val="007E6142"/>
    <w:rsid w:val="00824B60"/>
    <w:rsid w:val="008F0A33"/>
    <w:rsid w:val="009E2509"/>
    <w:rsid w:val="00A56EC3"/>
    <w:rsid w:val="00A74E0C"/>
    <w:rsid w:val="00B32C17"/>
    <w:rsid w:val="00B33909"/>
    <w:rsid w:val="00B737CA"/>
    <w:rsid w:val="00BC09F5"/>
    <w:rsid w:val="00BE3700"/>
    <w:rsid w:val="00BF017E"/>
    <w:rsid w:val="00C21E3B"/>
    <w:rsid w:val="00C61480"/>
    <w:rsid w:val="00D2626F"/>
    <w:rsid w:val="00D43517"/>
    <w:rsid w:val="00D43775"/>
    <w:rsid w:val="00D82638"/>
    <w:rsid w:val="00DA03EB"/>
    <w:rsid w:val="00E71A41"/>
    <w:rsid w:val="00E934FB"/>
    <w:rsid w:val="00EB1F97"/>
    <w:rsid w:val="00F14025"/>
    <w:rsid w:val="00F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951877-C7C6-4ECE-8F99-01256CBF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26F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02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25"/>
  </w:style>
  <w:style w:type="paragraph" w:styleId="Footer">
    <w:name w:val="footer"/>
    <w:basedOn w:val="Normal"/>
    <w:link w:val="FooterChar"/>
    <w:uiPriority w:val="99"/>
    <w:unhideWhenUsed/>
    <w:rsid w:val="00F1402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25"/>
  </w:style>
  <w:style w:type="table" w:styleId="TableGrid">
    <w:name w:val="Table Grid"/>
    <w:basedOn w:val="TableNormal"/>
    <w:uiPriority w:val="39"/>
    <w:rsid w:val="00E934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5E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90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4377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E51E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3E51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51E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6A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AC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6AC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A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6AC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2626F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38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2.jp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Internet_Explorer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B2B75F-0938-4E61-AB59-FABA6AF86FAC}" type="doc">
      <dgm:prSet loTypeId="urn:microsoft.com/office/officeart/2008/layout/LinedList" loCatId="list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37EA7562-14FF-4867-87A5-BDD987E01E28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Đặc điểm</a:t>
          </a:r>
        </a:p>
      </dgm:t>
    </dgm:pt>
    <dgm:pt modelId="{EB6F58EC-62B1-4B3B-B9F5-D1890A53D60F}" type="parTrans" cxnId="{CA89AE73-874D-4FA2-86AF-9CBF600FEB2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BBFEAD-A033-4B0E-BD4C-B1B11269E6BC}" type="sibTrans" cxnId="{CA89AE73-874D-4FA2-86AF-9CBF600FEB2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82641D-713E-4F43-B011-264A1F72D853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Dài: 157km</a:t>
          </a:r>
        </a:p>
      </dgm:t>
    </dgm:pt>
    <dgm:pt modelId="{72357B6D-9D99-4FD0-ADD7-B10B7349F680}" type="parTrans" cxnId="{189C4B82-0352-4322-85F0-7DA6343C0DE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59E20F-8FCD-447A-8260-23DDD4A33117}" type="sibTrans" cxnId="{189C4B82-0352-4322-85F0-7DA6343C0DE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69D7FB-449A-444A-BFA4-83BFB1D16D12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Lưu vực: 3.436 km</a:t>
          </a:r>
          <a:r>
            <a:rPr lang="en-US" sz="1300" baseline="300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dgm:t>
    </dgm:pt>
    <dgm:pt modelId="{6270BCA4-79BB-4E93-850F-2BA5FCBD3E36}" type="parTrans" cxnId="{DD6512AD-34A7-4F20-B21E-10013289688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B943A4-E72B-4DA8-B6F0-592E4C9B6681}" type="sibTrans" cxnId="{DD6512AD-34A7-4F20-B21E-10013289688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392661-6279-4982-B113-49CA72071AC9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Lưu lượng: ?</a:t>
          </a:r>
        </a:p>
      </dgm:t>
    </dgm:pt>
    <dgm:pt modelId="{F67221A1-93CD-4A43-B847-E102F4889EFB}" type="parTrans" cxnId="{95F41DE3-30B9-4B86-95C2-A57918118D08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DB3814-C716-4EC1-8221-261E71777FAE}" type="sibTrans" cxnId="{95F41DE3-30B9-4B86-95C2-A57918118D08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D5361A-C3E6-4E72-A0D6-619070A54DF9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Dòng chảy</a:t>
          </a:r>
        </a:p>
      </dgm:t>
    </dgm:pt>
    <dgm:pt modelId="{28D62461-FDB1-4387-9D3C-88FCC143A28E}" type="parTrans" cxnId="{558EC3B5-6C35-4BC7-AFA9-97C9F8280C3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9A01A4-5606-4B5D-AD4B-609BF70E3B45}" type="sibTrans" cxnId="{558EC3B5-6C35-4BC7-AFA9-97C9F8280C3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A2584-9814-4602-9A28-6A8A85752392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Cửa sông: Sê San</a:t>
          </a:r>
        </a:p>
      </dgm:t>
    </dgm:pt>
    <dgm:pt modelId="{16ACC68C-CB3D-4B0C-BD66-B77C482001FF}" type="parTrans" cxnId="{2F54108A-9729-4ED9-BC98-EE3AE16F56C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5E8927-834C-47D7-85BF-3DFAF07509FE}" type="sibTrans" cxnId="{2F54108A-9729-4ED9-BC98-EE3AE16F56C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7BF252-2D46-47E2-9952-5594FF73F66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Cao độ: ?</a:t>
          </a:r>
        </a:p>
      </dgm:t>
    </dgm:pt>
    <dgm:pt modelId="{2C0CB2EA-CADF-470E-856F-520F8FD195AD}" type="parTrans" cxnId="{98CFC904-BFB0-499B-A70C-C3627BCA8795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AA5C88-DC45-4316-BC85-C2C318F5E531}" type="sibTrans" cxnId="{98CFC904-BFB0-499B-A70C-C3627BCA8795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430C0D-A38E-472E-A985-AED69EAD07B2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Địa lý</a:t>
          </a:r>
        </a:p>
      </dgm:t>
    </dgm:pt>
    <dgm:pt modelId="{B9A9A4B9-E4A7-4D93-89DE-6D63A67911CF}" type="parTrans" cxnId="{D8BC63C9-2AF4-4EA2-BEBC-361DA7C2D7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3423EE-F8C1-4F8D-B279-AF91DE61AE1C}" type="sibTrans" cxnId="{D8BC63C9-2AF4-4EA2-BEBC-361DA7C2D7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E6C5E8-145A-423A-B7EA-399C8C74060B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Việt Nam</a:t>
          </a:r>
        </a:p>
      </dgm:t>
    </dgm:pt>
    <dgm:pt modelId="{045F73A3-6D3D-4754-BFC4-88C2DA1D8CFD}" type="parTrans" cxnId="{AB76509A-4CA2-4047-8D1F-44AD53B599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3CDDB5-34F0-4B2E-BE7F-358FC1A54E13}" type="sibTrans" cxnId="{AB76509A-4CA2-4047-8D1F-44AD53B599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6405E6-CC8C-4611-B27F-363D6B8B1D90}" type="pres">
      <dgm:prSet presAssocID="{99B2B75F-0938-4E61-AB59-FABA6AF86FAC}" presName="vert0" presStyleCnt="0">
        <dgm:presLayoutVars>
          <dgm:dir/>
          <dgm:animOne val="branch"/>
          <dgm:animLvl val="lvl"/>
        </dgm:presLayoutVars>
      </dgm:prSet>
      <dgm:spPr/>
    </dgm:pt>
    <dgm:pt modelId="{8D9C289F-67BB-4803-909A-145FA5481821}" type="pres">
      <dgm:prSet presAssocID="{37EA7562-14FF-4867-87A5-BDD987E01E28}" presName="thickLine" presStyleLbl="alignNode1" presStyleIdx="0" presStyleCnt="3"/>
      <dgm:spPr/>
    </dgm:pt>
    <dgm:pt modelId="{09108EE4-6D6D-4995-997F-97772A1E3043}" type="pres">
      <dgm:prSet presAssocID="{37EA7562-14FF-4867-87A5-BDD987E01E28}" presName="horz1" presStyleCnt="0"/>
      <dgm:spPr/>
    </dgm:pt>
    <dgm:pt modelId="{083DA21B-4B34-447E-A516-674FB7710DAE}" type="pres">
      <dgm:prSet presAssocID="{37EA7562-14FF-4867-87A5-BDD987E01E28}" presName="tx1" presStyleLbl="revTx" presStyleIdx="0" presStyleCnt="9"/>
      <dgm:spPr/>
      <dgm:t>
        <a:bodyPr/>
        <a:lstStyle/>
        <a:p>
          <a:endParaRPr lang="en-US"/>
        </a:p>
      </dgm:t>
    </dgm:pt>
    <dgm:pt modelId="{34F8558A-C136-4260-82D0-C95241B5699E}" type="pres">
      <dgm:prSet presAssocID="{37EA7562-14FF-4867-87A5-BDD987E01E28}" presName="vert1" presStyleCnt="0"/>
      <dgm:spPr/>
    </dgm:pt>
    <dgm:pt modelId="{55DF11D7-1A85-47E9-A38A-621202383E62}" type="pres">
      <dgm:prSet presAssocID="{2982641D-713E-4F43-B011-264A1F72D853}" presName="vertSpace2a" presStyleCnt="0"/>
      <dgm:spPr/>
    </dgm:pt>
    <dgm:pt modelId="{81AB2820-11DB-40EB-8EBB-C88168F99409}" type="pres">
      <dgm:prSet presAssocID="{2982641D-713E-4F43-B011-264A1F72D853}" presName="horz2" presStyleCnt="0"/>
      <dgm:spPr/>
    </dgm:pt>
    <dgm:pt modelId="{208C23DC-9763-4464-BD76-EDC9407B75D8}" type="pres">
      <dgm:prSet presAssocID="{2982641D-713E-4F43-B011-264A1F72D853}" presName="horzSpace2" presStyleCnt="0"/>
      <dgm:spPr/>
    </dgm:pt>
    <dgm:pt modelId="{9B76A51A-2EA4-45B1-ADC0-FB4B10C0A696}" type="pres">
      <dgm:prSet presAssocID="{2982641D-713E-4F43-B011-264A1F72D853}" presName="tx2" presStyleLbl="revTx" presStyleIdx="1" presStyleCnt="9"/>
      <dgm:spPr/>
      <dgm:t>
        <a:bodyPr/>
        <a:lstStyle/>
        <a:p>
          <a:endParaRPr lang="en-US"/>
        </a:p>
      </dgm:t>
    </dgm:pt>
    <dgm:pt modelId="{07285084-A2CC-484E-A27E-0946C7A70860}" type="pres">
      <dgm:prSet presAssocID="{2982641D-713E-4F43-B011-264A1F72D853}" presName="vert2" presStyleCnt="0"/>
      <dgm:spPr/>
    </dgm:pt>
    <dgm:pt modelId="{6383DA1C-7CD0-48BB-BD23-B74B5F6DC995}" type="pres">
      <dgm:prSet presAssocID="{2982641D-713E-4F43-B011-264A1F72D853}" presName="thinLine2b" presStyleLbl="callout" presStyleIdx="0" presStyleCnt="6"/>
      <dgm:spPr/>
    </dgm:pt>
    <dgm:pt modelId="{5C475B4D-5CFD-44B1-8DAD-4E5B2B420F6F}" type="pres">
      <dgm:prSet presAssocID="{2982641D-713E-4F43-B011-264A1F72D853}" presName="vertSpace2b" presStyleCnt="0"/>
      <dgm:spPr/>
    </dgm:pt>
    <dgm:pt modelId="{F0A250DE-86B9-4674-99B5-C38AD46B831E}" type="pres">
      <dgm:prSet presAssocID="{0869D7FB-449A-444A-BFA4-83BFB1D16D12}" presName="horz2" presStyleCnt="0"/>
      <dgm:spPr/>
    </dgm:pt>
    <dgm:pt modelId="{14AE7EC2-71D7-488A-B8F4-B5FD28CB177F}" type="pres">
      <dgm:prSet presAssocID="{0869D7FB-449A-444A-BFA4-83BFB1D16D12}" presName="horzSpace2" presStyleCnt="0"/>
      <dgm:spPr/>
    </dgm:pt>
    <dgm:pt modelId="{021ED4C1-E893-4EE6-A479-8CE5B8562EAC}" type="pres">
      <dgm:prSet presAssocID="{0869D7FB-449A-444A-BFA4-83BFB1D16D12}" presName="tx2" presStyleLbl="revTx" presStyleIdx="2" presStyleCnt="9"/>
      <dgm:spPr/>
      <dgm:t>
        <a:bodyPr/>
        <a:lstStyle/>
        <a:p>
          <a:endParaRPr lang="en-US"/>
        </a:p>
      </dgm:t>
    </dgm:pt>
    <dgm:pt modelId="{DB806640-1DF1-4B45-9C4A-B62065C6D619}" type="pres">
      <dgm:prSet presAssocID="{0869D7FB-449A-444A-BFA4-83BFB1D16D12}" presName="vert2" presStyleCnt="0"/>
      <dgm:spPr/>
    </dgm:pt>
    <dgm:pt modelId="{AAA5099F-E3B2-43C4-9D7F-6333A2543F3B}" type="pres">
      <dgm:prSet presAssocID="{0869D7FB-449A-444A-BFA4-83BFB1D16D12}" presName="thinLine2b" presStyleLbl="callout" presStyleIdx="1" presStyleCnt="6"/>
      <dgm:spPr/>
    </dgm:pt>
    <dgm:pt modelId="{DDB63A43-8EEE-440B-9FA2-9789E60D57FE}" type="pres">
      <dgm:prSet presAssocID="{0869D7FB-449A-444A-BFA4-83BFB1D16D12}" presName="vertSpace2b" presStyleCnt="0"/>
      <dgm:spPr/>
    </dgm:pt>
    <dgm:pt modelId="{A00F465B-A38D-4C52-989A-8746D7B6EBBF}" type="pres">
      <dgm:prSet presAssocID="{78392661-6279-4982-B113-49CA72071AC9}" presName="horz2" presStyleCnt="0"/>
      <dgm:spPr/>
    </dgm:pt>
    <dgm:pt modelId="{6B8F9487-E3E1-4DE1-91B2-9133B7BBD868}" type="pres">
      <dgm:prSet presAssocID="{78392661-6279-4982-B113-49CA72071AC9}" presName="horzSpace2" presStyleCnt="0"/>
      <dgm:spPr/>
    </dgm:pt>
    <dgm:pt modelId="{C5CA110A-321F-40EA-B032-306EAEE06285}" type="pres">
      <dgm:prSet presAssocID="{78392661-6279-4982-B113-49CA72071AC9}" presName="tx2" presStyleLbl="revTx" presStyleIdx="3" presStyleCnt="9"/>
      <dgm:spPr/>
      <dgm:t>
        <a:bodyPr/>
        <a:lstStyle/>
        <a:p>
          <a:endParaRPr lang="en-US"/>
        </a:p>
      </dgm:t>
    </dgm:pt>
    <dgm:pt modelId="{E7704EE5-DADF-4F53-93DF-3AD48249F92E}" type="pres">
      <dgm:prSet presAssocID="{78392661-6279-4982-B113-49CA72071AC9}" presName="vert2" presStyleCnt="0"/>
      <dgm:spPr/>
    </dgm:pt>
    <dgm:pt modelId="{7612B251-89D1-42EA-B367-67EA1195E89C}" type="pres">
      <dgm:prSet presAssocID="{78392661-6279-4982-B113-49CA72071AC9}" presName="thinLine2b" presStyleLbl="callout" presStyleIdx="2" presStyleCnt="6"/>
      <dgm:spPr/>
    </dgm:pt>
    <dgm:pt modelId="{C1DA99C3-67ED-43EF-ADF4-82070BCDE1D0}" type="pres">
      <dgm:prSet presAssocID="{78392661-6279-4982-B113-49CA72071AC9}" presName="vertSpace2b" presStyleCnt="0"/>
      <dgm:spPr/>
    </dgm:pt>
    <dgm:pt modelId="{51714151-217C-40E2-86F1-686BE16C0BF0}" type="pres">
      <dgm:prSet presAssocID="{82D5361A-C3E6-4E72-A0D6-619070A54DF9}" presName="thickLine" presStyleLbl="alignNode1" presStyleIdx="1" presStyleCnt="3"/>
      <dgm:spPr/>
    </dgm:pt>
    <dgm:pt modelId="{130B6D06-8C82-4E8B-8FD9-6375CFB50DB5}" type="pres">
      <dgm:prSet presAssocID="{82D5361A-C3E6-4E72-A0D6-619070A54DF9}" presName="horz1" presStyleCnt="0"/>
      <dgm:spPr/>
    </dgm:pt>
    <dgm:pt modelId="{3389DF15-3EB0-4281-8E5A-E120B68AF5CE}" type="pres">
      <dgm:prSet presAssocID="{82D5361A-C3E6-4E72-A0D6-619070A54DF9}" presName="tx1" presStyleLbl="revTx" presStyleIdx="4" presStyleCnt="9"/>
      <dgm:spPr/>
      <dgm:t>
        <a:bodyPr/>
        <a:lstStyle/>
        <a:p>
          <a:endParaRPr lang="en-US"/>
        </a:p>
      </dgm:t>
    </dgm:pt>
    <dgm:pt modelId="{6719C944-50D6-4798-B224-348FFB39AF16}" type="pres">
      <dgm:prSet presAssocID="{82D5361A-C3E6-4E72-A0D6-619070A54DF9}" presName="vert1" presStyleCnt="0"/>
      <dgm:spPr/>
    </dgm:pt>
    <dgm:pt modelId="{C3DC10A7-F29C-4859-83F4-870106E59D45}" type="pres">
      <dgm:prSet presAssocID="{AE2A2584-9814-4602-9A28-6A8A85752392}" presName="vertSpace2a" presStyleCnt="0"/>
      <dgm:spPr/>
    </dgm:pt>
    <dgm:pt modelId="{B7D6327A-C4C9-400C-8D81-BF324B103C7B}" type="pres">
      <dgm:prSet presAssocID="{AE2A2584-9814-4602-9A28-6A8A85752392}" presName="horz2" presStyleCnt="0"/>
      <dgm:spPr/>
    </dgm:pt>
    <dgm:pt modelId="{4FD8A78A-AE08-4CA5-9F94-F9346E615B5E}" type="pres">
      <dgm:prSet presAssocID="{AE2A2584-9814-4602-9A28-6A8A85752392}" presName="horzSpace2" presStyleCnt="0"/>
      <dgm:spPr/>
    </dgm:pt>
    <dgm:pt modelId="{49E9571B-E849-472D-AED3-8155D606D2D5}" type="pres">
      <dgm:prSet presAssocID="{AE2A2584-9814-4602-9A28-6A8A85752392}" presName="tx2" presStyleLbl="revTx" presStyleIdx="5" presStyleCnt="9"/>
      <dgm:spPr/>
      <dgm:t>
        <a:bodyPr/>
        <a:lstStyle/>
        <a:p>
          <a:endParaRPr lang="en-US"/>
        </a:p>
      </dgm:t>
    </dgm:pt>
    <dgm:pt modelId="{00CE6CB1-FCE6-4831-88E4-1B7CB268FE6D}" type="pres">
      <dgm:prSet presAssocID="{AE2A2584-9814-4602-9A28-6A8A85752392}" presName="vert2" presStyleCnt="0"/>
      <dgm:spPr/>
    </dgm:pt>
    <dgm:pt modelId="{C9A9CAF0-5D06-4E02-8B04-2125CCB36B17}" type="pres">
      <dgm:prSet presAssocID="{AE2A2584-9814-4602-9A28-6A8A85752392}" presName="thinLine2b" presStyleLbl="callout" presStyleIdx="3" presStyleCnt="6"/>
      <dgm:spPr/>
    </dgm:pt>
    <dgm:pt modelId="{EC3A40FE-6C59-4931-914E-902CAFDC44A4}" type="pres">
      <dgm:prSet presAssocID="{AE2A2584-9814-4602-9A28-6A8A85752392}" presName="vertSpace2b" presStyleCnt="0"/>
      <dgm:spPr/>
    </dgm:pt>
    <dgm:pt modelId="{17A7D609-2376-4452-8A43-874082F83BDB}" type="pres">
      <dgm:prSet presAssocID="{1B7BF252-2D46-47E2-9952-5594FF73F665}" presName="horz2" presStyleCnt="0"/>
      <dgm:spPr/>
    </dgm:pt>
    <dgm:pt modelId="{13D5D3C5-B528-43EE-A954-DC96F1012A68}" type="pres">
      <dgm:prSet presAssocID="{1B7BF252-2D46-47E2-9952-5594FF73F665}" presName="horzSpace2" presStyleCnt="0"/>
      <dgm:spPr/>
    </dgm:pt>
    <dgm:pt modelId="{3C9B437F-FEAE-460B-92CC-879E826CA00A}" type="pres">
      <dgm:prSet presAssocID="{1B7BF252-2D46-47E2-9952-5594FF73F665}" presName="tx2" presStyleLbl="revTx" presStyleIdx="6" presStyleCnt="9"/>
      <dgm:spPr/>
      <dgm:t>
        <a:bodyPr/>
        <a:lstStyle/>
        <a:p>
          <a:endParaRPr lang="en-US"/>
        </a:p>
      </dgm:t>
    </dgm:pt>
    <dgm:pt modelId="{525A583E-098C-41A9-AE36-E80CF13C5E73}" type="pres">
      <dgm:prSet presAssocID="{1B7BF252-2D46-47E2-9952-5594FF73F665}" presName="vert2" presStyleCnt="0"/>
      <dgm:spPr/>
    </dgm:pt>
    <dgm:pt modelId="{ADC044D1-07B1-4F2C-A375-2191F33EFC96}" type="pres">
      <dgm:prSet presAssocID="{1B7BF252-2D46-47E2-9952-5594FF73F665}" presName="thinLine2b" presStyleLbl="callout" presStyleIdx="4" presStyleCnt="6"/>
      <dgm:spPr/>
    </dgm:pt>
    <dgm:pt modelId="{24F2EA08-B2D7-4A2A-BB61-2441EC695682}" type="pres">
      <dgm:prSet presAssocID="{1B7BF252-2D46-47E2-9952-5594FF73F665}" presName="vertSpace2b" presStyleCnt="0"/>
      <dgm:spPr/>
    </dgm:pt>
    <dgm:pt modelId="{23AA9F8A-FDE1-411F-8D7E-985543C5F043}" type="pres">
      <dgm:prSet presAssocID="{CB430C0D-A38E-472E-A985-AED69EAD07B2}" presName="thickLine" presStyleLbl="alignNode1" presStyleIdx="2" presStyleCnt="3"/>
      <dgm:spPr/>
    </dgm:pt>
    <dgm:pt modelId="{F0AACAA0-61AE-4F3D-BFFE-F56325801668}" type="pres">
      <dgm:prSet presAssocID="{CB430C0D-A38E-472E-A985-AED69EAD07B2}" presName="horz1" presStyleCnt="0"/>
      <dgm:spPr/>
    </dgm:pt>
    <dgm:pt modelId="{D375F003-4679-4033-819B-75F87B06F74A}" type="pres">
      <dgm:prSet presAssocID="{CB430C0D-A38E-472E-A985-AED69EAD07B2}" presName="tx1" presStyleLbl="revTx" presStyleIdx="7" presStyleCnt="9"/>
      <dgm:spPr/>
    </dgm:pt>
    <dgm:pt modelId="{2FD912A9-903B-4CC4-B1C4-319A86C606A4}" type="pres">
      <dgm:prSet presAssocID="{CB430C0D-A38E-472E-A985-AED69EAD07B2}" presName="vert1" presStyleCnt="0"/>
      <dgm:spPr/>
    </dgm:pt>
    <dgm:pt modelId="{16EF84BD-3BB7-46B5-ACAC-5697770FE9D1}" type="pres">
      <dgm:prSet presAssocID="{41E6C5E8-145A-423A-B7EA-399C8C74060B}" presName="vertSpace2a" presStyleCnt="0"/>
      <dgm:spPr/>
    </dgm:pt>
    <dgm:pt modelId="{1221B0A4-A9FD-40AB-AC44-F189787169E4}" type="pres">
      <dgm:prSet presAssocID="{41E6C5E8-145A-423A-B7EA-399C8C74060B}" presName="horz2" presStyleCnt="0"/>
      <dgm:spPr/>
    </dgm:pt>
    <dgm:pt modelId="{6D4245DB-D50C-42E3-9867-C3AC12A84DC1}" type="pres">
      <dgm:prSet presAssocID="{41E6C5E8-145A-423A-B7EA-399C8C74060B}" presName="horzSpace2" presStyleCnt="0"/>
      <dgm:spPr/>
    </dgm:pt>
    <dgm:pt modelId="{312CFAAF-3C8A-4ED4-96AD-FF5F6A03894E}" type="pres">
      <dgm:prSet presAssocID="{41E6C5E8-145A-423A-B7EA-399C8C74060B}" presName="tx2" presStyleLbl="revTx" presStyleIdx="8" presStyleCnt="9"/>
      <dgm:spPr/>
      <dgm:t>
        <a:bodyPr/>
        <a:lstStyle/>
        <a:p>
          <a:endParaRPr lang="en-US"/>
        </a:p>
      </dgm:t>
    </dgm:pt>
    <dgm:pt modelId="{22679E41-61F2-4B47-9437-B7857E12A4B8}" type="pres">
      <dgm:prSet presAssocID="{41E6C5E8-145A-423A-B7EA-399C8C74060B}" presName="vert2" presStyleCnt="0"/>
      <dgm:spPr/>
    </dgm:pt>
    <dgm:pt modelId="{3CC7D6F9-1789-4D2F-841F-0BA289888596}" type="pres">
      <dgm:prSet presAssocID="{41E6C5E8-145A-423A-B7EA-399C8C74060B}" presName="thinLine2b" presStyleLbl="callout" presStyleIdx="5" presStyleCnt="6"/>
      <dgm:spPr/>
    </dgm:pt>
    <dgm:pt modelId="{87B7B64C-C0E8-42D7-95A3-0B9E5E79B7BB}" type="pres">
      <dgm:prSet presAssocID="{41E6C5E8-145A-423A-B7EA-399C8C74060B}" presName="vertSpace2b" presStyleCnt="0"/>
      <dgm:spPr/>
    </dgm:pt>
  </dgm:ptLst>
  <dgm:cxnLst>
    <dgm:cxn modelId="{CA89AE73-874D-4FA2-86AF-9CBF600FEB2F}" srcId="{99B2B75F-0938-4E61-AB59-FABA6AF86FAC}" destId="{37EA7562-14FF-4867-87A5-BDD987E01E28}" srcOrd="0" destOrd="0" parTransId="{EB6F58EC-62B1-4B3B-B9F5-D1890A53D60F}" sibTransId="{A8BBFEAD-A033-4B0E-BD4C-B1B11269E6BC}"/>
    <dgm:cxn modelId="{C3472E1F-D18D-4D4A-90EB-7C40B8BE3461}" type="presOf" srcId="{0869D7FB-449A-444A-BFA4-83BFB1D16D12}" destId="{021ED4C1-E893-4EE6-A479-8CE5B8562EAC}" srcOrd="0" destOrd="0" presId="urn:microsoft.com/office/officeart/2008/layout/LinedList"/>
    <dgm:cxn modelId="{98CFC904-BFB0-499B-A70C-C3627BCA8795}" srcId="{82D5361A-C3E6-4E72-A0D6-619070A54DF9}" destId="{1B7BF252-2D46-47E2-9952-5594FF73F665}" srcOrd="1" destOrd="0" parTransId="{2C0CB2EA-CADF-470E-856F-520F8FD195AD}" sibTransId="{F1AA5C88-DC45-4316-BC85-C2C318F5E531}"/>
    <dgm:cxn modelId="{558EC3B5-6C35-4BC7-AFA9-97C9F8280C31}" srcId="{99B2B75F-0938-4E61-AB59-FABA6AF86FAC}" destId="{82D5361A-C3E6-4E72-A0D6-619070A54DF9}" srcOrd="1" destOrd="0" parTransId="{28D62461-FDB1-4387-9D3C-88FCC143A28E}" sibTransId="{D19A01A4-5606-4B5D-AD4B-609BF70E3B45}"/>
    <dgm:cxn modelId="{8F90C2F8-0C29-48D6-99E1-253290560FD1}" type="presOf" srcId="{78392661-6279-4982-B113-49CA72071AC9}" destId="{C5CA110A-321F-40EA-B032-306EAEE06285}" srcOrd="0" destOrd="0" presId="urn:microsoft.com/office/officeart/2008/layout/LinedList"/>
    <dgm:cxn modelId="{DC5E4ADC-8D0C-47E8-B462-A11D975F9B59}" type="presOf" srcId="{CB430C0D-A38E-472E-A985-AED69EAD07B2}" destId="{D375F003-4679-4033-819B-75F87B06F74A}" srcOrd="0" destOrd="0" presId="urn:microsoft.com/office/officeart/2008/layout/LinedList"/>
    <dgm:cxn modelId="{EBCB7F0D-648C-4DD9-8754-EF871561D0C7}" type="presOf" srcId="{82D5361A-C3E6-4E72-A0D6-619070A54DF9}" destId="{3389DF15-3EB0-4281-8E5A-E120B68AF5CE}" srcOrd="0" destOrd="0" presId="urn:microsoft.com/office/officeart/2008/layout/LinedList"/>
    <dgm:cxn modelId="{189C4B82-0352-4322-85F0-7DA6343C0DED}" srcId="{37EA7562-14FF-4867-87A5-BDD987E01E28}" destId="{2982641D-713E-4F43-B011-264A1F72D853}" srcOrd="0" destOrd="0" parTransId="{72357B6D-9D99-4FD0-ADD7-B10B7349F680}" sibTransId="{D859E20F-8FCD-447A-8260-23DDD4A33117}"/>
    <dgm:cxn modelId="{95F41DE3-30B9-4B86-95C2-A57918118D08}" srcId="{37EA7562-14FF-4867-87A5-BDD987E01E28}" destId="{78392661-6279-4982-B113-49CA72071AC9}" srcOrd="2" destOrd="0" parTransId="{F67221A1-93CD-4A43-B847-E102F4889EFB}" sibTransId="{79DB3814-C716-4EC1-8221-261E71777FAE}"/>
    <dgm:cxn modelId="{95D6F34F-6735-4DB6-9A6F-149A7AA58037}" type="presOf" srcId="{41E6C5E8-145A-423A-B7EA-399C8C74060B}" destId="{312CFAAF-3C8A-4ED4-96AD-FF5F6A03894E}" srcOrd="0" destOrd="0" presId="urn:microsoft.com/office/officeart/2008/layout/LinedList"/>
    <dgm:cxn modelId="{A88F53F4-5F46-4754-800A-225BEE9B46A2}" type="presOf" srcId="{AE2A2584-9814-4602-9A28-6A8A85752392}" destId="{49E9571B-E849-472D-AED3-8155D606D2D5}" srcOrd="0" destOrd="0" presId="urn:microsoft.com/office/officeart/2008/layout/LinedList"/>
    <dgm:cxn modelId="{B61CB5D6-88AB-47F8-9BB1-3335DD2A99C3}" type="presOf" srcId="{2982641D-713E-4F43-B011-264A1F72D853}" destId="{9B76A51A-2EA4-45B1-ADC0-FB4B10C0A696}" srcOrd="0" destOrd="0" presId="urn:microsoft.com/office/officeart/2008/layout/LinedList"/>
    <dgm:cxn modelId="{AB76509A-4CA2-4047-8D1F-44AD53B59989}" srcId="{CB430C0D-A38E-472E-A985-AED69EAD07B2}" destId="{41E6C5E8-145A-423A-B7EA-399C8C74060B}" srcOrd="0" destOrd="0" parTransId="{045F73A3-6D3D-4754-BFC4-88C2DA1D8CFD}" sibTransId="{F83CDDB5-34F0-4B2E-BE7F-358FC1A54E13}"/>
    <dgm:cxn modelId="{3743052F-B000-43E0-BCB6-E6C5EC6ED402}" type="presOf" srcId="{37EA7562-14FF-4867-87A5-BDD987E01E28}" destId="{083DA21B-4B34-447E-A516-674FB7710DAE}" srcOrd="0" destOrd="0" presId="urn:microsoft.com/office/officeart/2008/layout/LinedList"/>
    <dgm:cxn modelId="{DD6512AD-34A7-4F20-B21E-10013289688F}" srcId="{37EA7562-14FF-4867-87A5-BDD987E01E28}" destId="{0869D7FB-449A-444A-BFA4-83BFB1D16D12}" srcOrd="1" destOrd="0" parTransId="{6270BCA4-79BB-4E93-850F-2BA5FCBD3E36}" sibTransId="{A1B943A4-E72B-4DA8-B6F0-592E4C9B6681}"/>
    <dgm:cxn modelId="{2F54108A-9729-4ED9-BC98-EE3AE16F56C7}" srcId="{82D5361A-C3E6-4E72-A0D6-619070A54DF9}" destId="{AE2A2584-9814-4602-9A28-6A8A85752392}" srcOrd="0" destOrd="0" parTransId="{16ACC68C-CB3D-4B0C-BD66-B77C482001FF}" sibTransId="{345E8927-834C-47D7-85BF-3DFAF07509FE}"/>
    <dgm:cxn modelId="{E827D980-1D78-493B-B0EC-7DF547F1C04F}" type="presOf" srcId="{1B7BF252-2D46-47E2-9952-5594FF73F665}" destId="{3C9B437F-FEAE-460B-92CC-879E826CA00A}" srcOrd="0" destOrd="0" presId="urn:microsoft.com/office/officeart/2008/layout/LinedList"/>
    <dgm:cxn modelId="{D8BC63C9-2AF4-4EA2-BEBC-361DA7C2D789}" srcId="{99B2B75F-0938-4E61-AB59-FABA6AF86FAC}" destId="{CB430C0D-A38E-472E-A985-AED69EAD07B2}" srcOrd="2" destOrd="0" parTransId="{B9A9A4B9-E4A7-4D93-89DE-6D63A67911CF}" sibTransId="{D03423EE-F8C1-4F8D-B279-AF91DE61AE1C}"/>
    <dgm:cxn modelId="{431C084A-8FCA-4C13-956D-8B236C776799}" type="presOf" srcId="{99B2B75F-0938-4E61-AB59-FABA6AF86FAC}" destId="{B16405E6-CC8C-4611-B27F-363D6B8B1D90}" srcOrd="0" destOrd="0" presId="urn:microsoft.com/office/officeart/2008/layout/LinedList"/>
    <dgm:cxn modelId="{64E6B6E9-D0A5-45CB-83C6-647491C38009}" type="presParOf" srcId="{B16405E6-CC8C-4611-B27F-363D6B8B1D90}" destId="{8D9C289F-67BB-4803-909A-145FA5481821}" srcOrd="0" destOrd="0" presId="urn:microsoft.com/office/officeart/2008/layout/LinedList"/>
    <dgm:cxn modelId="{1963CA59-CA9A-4F27-BDF1-6F11F6FA12A8}" type="presParOf" srcId="{B16405E6-CC8C-4611-B27F-363D6B8B1D90}" destId="{09108EE4-6D6D-4995-997F-97772A1E3043}" srcOrd="1" destOrd="0" presId="urn:microsoft.com/office/officeart/2008/layout/LinedList"/>
    <dgm:cxn modelId="{02218882-8565-401D-81E7-4D1393E60BC8}" type="presParOf" srcId="{09108EE4-6D6D-4995-997F-97772A1E3043}" destId="{083DA21B-4B34-447E-A516-674FB7710DAE}" srcOrd="0" destOrd="0" presId="urn:microsoft.com/office/officeart/2008/layout/LinedList"/>
    <dgm:cxn modelId="{FA9B6A23-A086-44CD-A7BF-C8B46C8E4944}" type="presParOf" srcId="{09108EE4-6D6D-4995-997F-97772A1E3043}" destId="{34F8558A-C136-4260-82D0-C95241B5699E}" srcOrd="1" destOrd="0" presId="urn:microsoft.com/office/officeart/2008/layout/LinedList"/>
    <dgm:cxn modelId="{4F4CF8B1-5B84-4658-AFE6-646578E0AC06}" type="presParOf" srcId="{34F8558A-C136-4260-82D0-C95241B5699E}" destId="{55DF11D7-1A85-47E9-A38A-621202383E62}" srcOrd="0" destOrd="0" presId="urn:microsoft.com/office/officeart/2008/layout/LinedList"/>
    <dgm:cxn modelId="{4C9C087D-8565-47BB-8F53-BC146CB84194}" type="presParOf" srcId="{34F8558A-C136-4260-82D0-C95241B5699E}" destId="{81AB2820-11DB-40EB-8EBB-C88168F99409}" srcOrd="1" destOrd="0" presId="urn:microsoft.com/office/officeart/2008/layout/LinedList"/>
    <dgm:cxn modelId="{23863BD3-6DF1-4542-A6A8-0438FEFD73E8}" type="presParOf" srcId="{81AB2820-11DB-40EB-8EBB-C88168F99409}" destId="{208C23DC-9763-4464-BD76-EDC9407B75D8}" srcOrd="0" destOrd="0" presId="urn:microsoft.com/office/officeart/2008/layout/LinedList"/>
    <dgm:cxn modelId="{1DD58AEE-6D47-4EBE-B5FE-EAA44AE82239}" type="presParOf" srcId="{81AB2820-11DB-40EB-8EBB-C88168F99409}" destId="{9B76A51A-2EA4-45B1-ADC0-FB4B10C0A696}" srcOrd="1" destOrd="0" presId="urn:microsoft.com/office/officeart/2008/layout/LinedList"/>
    <dgm:cxn modelId="{EAA011CF-C7DE-4854-899E-0DBFC800A6FF}" type="presParOf" srcId="{81AB2820-11DB-40EB-8EBB-C88168F99409}" destId="{07285084-A2CC-484E-A27E-0946C7A70860}" srcOrd="2" destOrd="0" presId="urn:microsoft.com/office/officeart/2008/layout/LinedList"/>
    <dgm:cxn modelId="{7E1A9106-BE3E-4A14-8090-8B05DE73C773}" type="presParOf" srcId="{34F8558A-C136-4260-82D0-C95241B5699E}" destId="{6383DA1C-7CD0-48BB-BD23-B74B5F6DC995}" srcOrd="2" destOrd="0" presId="urn:microsoft.com/office/officeart/2008/layout/LinedList"/>
    <dgm:cxn modelId="{ADC14973-1F19-4861-B506-101174A13A6E}" type="presParOf" srcId="{34F8558A-C136-4260-82D0-C95241B5699E}" destId="{5C475B4D-5CFD-44B1-8DAD-4E5B2B420F6F}" srcOrd="3" destOrd="0" presId="urn:microsoft.com/office/officeart/2008/layout/LinedList"/>
    <dgm:cxn modelId="{59082FFA-751D-4496-96F1-C5DE9DBDFC5A}" type="presParOf" srcId="{34F8558A-C136-4260-82D0-C95241B5699E}" destId="{F0A250DE-86B9-4674-99B5-C38AD46B831E}" srcOrd="4" destOrd="0" presId="urn:microsoft.com/office/officeart/2008/layout/LinedList"/>
    <dgm:cxn modelId="{BE8E5E81-3422-4808-8ECA-2B25E03A89AE}" type="presParOf" srcId="{F0A250DE-86B9-4674-99B5-C38AD46B831E}" destId="{14AE7EC2-71D7-488A-B8F4-B5FD28CB177F}" srcOrd="0" destOrd="0" presId="urn:microsoft.com/office/officeart/2008/layout/LinedList"/>
    <dgm:cxn modelId="{A7B05BFE-2F79-4E96-A3CB-3E5F25B9D62F}" type="presParOf" srcId="{F0A250DE-86B9-4674-99B5-C38AD46B831E}" destId="{021ED4C1-E893-4EE6-A479-8CE5B8562EAC}" srcOrd="1" destOrd="0" presId="urn:microsoft.com/office/officeart/2008/layout/LinedList"/>
    <dgm:cxn modelId="{1E5CD025-A922-4F97-BD70-AAF29FAE1534}" type="presParOf" srcId="{F0A250DE-86B9-4674-99B5-C38AD46B831E}" destId="{DB806640-1DF1-4B45-9C4A-B62065C6D619}" srcOrd="2" destOrd="0" presId="urn:microsoft.com/office/officeart/2008/layout/LinedList"/>
    <dgm:cxn modelId="{5BD7B779-374E-4DA0-8288-189E1F90FB16}" type="presParOf" srcId="{34F8558A-C136-4260-82D0-C95241B5699E}" destId="{AAA5099F-E3B2-43C4-9D7F-6333A2543F3B}" srcOrd="5" destOrd="0" presId="urn:microsoft.com/office/officeart/2008/layout/LinedList"/>
    <dgm:cxn modelId="{19834649-D00A-4B5B-ACCE-3B8036E1A069}" type="presParOf" srcId="{34F8558A-C136-4260-82D0-C95241B5699E}" destId="{DDB63A43-8EEE-440B-9FA2-9789E60D57FE}" srcOrd="6" destOrd="0" presId="urn:microsoft.com/office/officeart/2008/layout/LinedList"/>
    <dgm:cxn modelId="{7EA472CE-D0BD-4DBF-A2C7-4506B7B22140}" type="presParOf" srcId="{34F8558A-C136-4260-82D0-C95241B5699E}" destId="{A00F465B-A38D-4C52-989A-8746D7B6EBBF}" srcOrd="7" destOrd="0" presId="urn:microsoft.com/office/officeart/2008/layout/LinedList"/>
    <dgm:cxn modelId="{E08C9CDB-332A-4530-B509-0D3DED8CDE54}" type="presParOf" srcId="{A00F465B-A38D-4C52-989A-8746D7B6EBBF}" destId="{6B8F9487-E3E1-4DE1-91B2-9133B7BBD868}" srcOrd="0" destOrd="0" presId="urn:microsoft.com/office/officeart/2008/layout/LinedList"/>
    <dgm:cxn modelId="{FF510E0B-43AA-4954-A5CF-395A97E03E15}" type="presParOf" srcId="{A00F465B-A38D-4C52-989A-8746D7B6EBBF}" destId="{C5CA110A-321F-40EA-B032-306EAEE06285}" srcOrd="1" destOrd="0" presId="urn:microsoft.com/office/officeart/2008/layout/LinedList"/>
    <dgm:cxn modelId="{0B7DADF4-2DC4-489F-8DAB-D41280C1C932}" type="presParOf" srcId="{A00F465B-A38D-4C52-989A-8746D7B6EBBF}" destId="{E7704EE5-DADF-4F53-93DF-3AD48249F92E}" srcOrd="2" destOrd="0" presId="urn:microsoft.com/office/officeart/2008/layout/LinedList"/>
    <dgm:cxn modelId="{AB9A0BEE-88DC-4826-8BE1-42811C3005AD}" type="presParOf" srcId="{34F8558A-C136-4260-82D0-C95241B5699E}" destId="{7612B251-89D1-42EA-B367-67EA1195E89C}" srcOrd="8" destOrd="0" presId="urn:microsoft.com/office/officeart/2008/layout/LinedList"/>
    <dgm:cxn modelId="{384FCFEE-A07E-4E4D-81B5-9AC3C5AFE4CB}" type="presParOf" srcId="{34F8558A-C136-4260-82D0-C95241B5699E}" destId="{C1DA99C3-67ED-43EF-ADF4-82070BCDE1D0}" srcOrd="9" destOrd="0" presId="urn:microsoft.com/office/officeart/2008/layout/LinedList"/>
    <dgm:cxn modelId="{D242ED98-C62E-405F-9B9C-175314F7B8FD}" type="presParOf" srcId="{B16405E6-CC8C-4611-B27F-363D6B8B1D90}" destId="{51714151-217C-40E2-86F1-686BE16C0BF0}" srcOrd="2" destOrd="0" presId="urn:microsoft.com/office/officeart/2008/layout/LinedList"/>
    <dgm:cxn modelId="{C0BE8001-2E84-429E-91E1-70FBC3A7E03C}" type="presParOf" srcId="{B16405E6-CC8C-4611-B27F-363D6B8B1D90}" destId="{130B6D06-8C82-4E8B-8FD9-6375CFB50DB5}" srcOrd="3" destOrd="0" presId="urn:microsoft.com/office/officeart/2008/layout/LinedList"/>
    <dgm:cxn modelId="{7F795204-3150-488A-BB06-4AA7A0F95F6F}" type="presParOf" srcId="{130B6D06-8C82-4E8B-8FD9-6375CFB50DB5}" destId="{3389DF15-3EB0-4281-8E5A-E120B68AF5CE}" srcOrd="0" destOrd="0" presId="urn:microsoft.com/office/officeart/2008/layout/LinedList"/>
    <dgm:cxn modelId="{33474E74-3EDB-44DE-A72B-0468B8223BA9}" type="presParOf" srcId="{130B6D06-8C82-4E8B-8FD9-6375CFB50DB5}" destId="{6719C944-50D6-4798-B224-348FFB39AF16}" srcOrd="1" destOrd="0" presId="urn:microsoft.com/office/officeart/2008/layout/LinedList"/>
    <dgm:cxn modelId="{29EFD491-0B77-42DD-BB4D-0729F4FD0909}" type="presParOf" srcId="{6719C944-50D6-4798-B224-348FFB39AF16}" destId="{C3DC10A7-F29C-4859-83F4-870106E59D45}" srcOrd="0" destOrd="0" presId="urn:microsoft.com/office/officeart/2008/layout/LinedList"/>
    <dgm:cxn modelId="{E86F5EEC-20B8-4D4F-BA36-90712F2383F1}" type="presParOf" srcId="{6719C944-50D6-4798-B224-348FFB39AF16}" destId="{B7D6327A-C4C9-400C-8D81-BF324B103C7B}" srcOrd="1" destOrd="0" presId="urn:microsoft.com/office/officeart/2008/layout/LinedList"/>
    <dgm:cxn modelId="{AFC25043-A747-4433-9DB3-BA6B5F5BE0E7}" type="presParOf" srcId="{B7D6327A-C4C9-400C-8D81-BF324B103C7B}" destId="{4FD8A78A-AE08-4CA5-9F94-F9346E615B5E}" srcOrd="0" destOrd="0" presId="urn:microsoft.com/office/officeart/2008/layout/LinedList"/>
    <dgm:cxn modelId="{D0515890-B508-490D-99F4-96C40B6C99CB}" type="presParOf" srcId="{B7D6327A-C4C9-400C-8D81-BF324B103C7B}" destId="{49E9571B-E849-472D-AED3-8155D606D2D5}" srcOrd="1" destOrd="0" presId="urn:microsoft.com/office/officeart/2008/layout/LinedList"/>
    <dgm:cxn modelId="{40C53C0D-6BD7-42F6-BE18-2209A28490E5}" type="presParOf" srcId="{B7D6327A-C4C9-400C-8D81-BF324B103C7B}" destId="{00CE6CB1-FCE6-4831-88E4-1B7CB268FE6D}" srcOrd="2" destOrd="0" presId="urn:microsoft.com/office/officeart/2008/layout/LinedList"/>
    <dgm:cxn modelId="{00B7DE8E-9BFF-4495-8890-A7B9AC0A144D}" type="presParOf" srcId="{6719C944-50D6-4798-B224-348FFB39AF16}" destId="{C9A9CAF0-5D06-4E02-8B04-2125CCB36B17}" srcOrd="2" destOrd="0" presId="urn:microsoft.com/office/officeart/2008/layout/LinedList"/>
    <dgm:cxn modelId="{9C593E2E-F114-4634-AE48-599B399DDCA2}" type="presParOf" srcId="{6719C944-50D6-4798-B224-348FFB39AF16}" destId="{EC3A40FE-6C59-4931-914E-902CAFDC44A4}" srcOrd="3" destOrd="0" presId="urn:microsoft.com/office/officeart/2008/layout/LinedList"/>
    <dgm:cxn modelId="{316F072F-88A0-4309-B8B9-B82B494373A4}" type="presParOf" srcId="{6719C944-50D6-4798-B224-348FFB39AF16}" destId="{17A7D609-2376-4452-8A43-874082F83BDB}" srcOrd="4" destOrd="0" presId="urn:microsoft.com/office/officeart/2008/layout/LinedList"/>
    <dgm:cxn modelId="{623EFD8C-17D8-427B-BEF0-EC1DCD72C68C}" type="presParOf" srcId="{17A7D609-2376-4452-8A43-874082F83BDB}" destId="{13D5D3C5-B528-43EE-A954-DC96F1012A68}" srcOrd="0" destOrd="0" presId="urn:microsoft.com/office/officeart/2008/layout/LinedList"/>
    <dgm:cxn modelId="{71818785-7603-4D31-972B-B9BF9E0C87D1}" type="presParOf" srcId="{17A7D609-2376-4452-8A43-874082F83BDB}" destId="{3C9B437F-FEAE-460B-92CC-879E826CA00A}" srcOrd="1" destOrd="0" presId="urn:microsoft.com/office/officeart/2008/layout/LinedList"/>
    <dgm:cxn modelId="{E54A5AED-0D74-4BD5-9A28-BDD6D549807D}" type="presParOf" srcId="{17A7D609-2376-4452-8A43-874082F83BDB}" destId="{525A583E-098C-41A9-AE36-E80CF13C5E73}" srcOrd="2" destOrd="0" presId="urn:microsoft.com/office/officeart/2008/layout/LinedList"/>
    <dgm:cxn modelId="{F6A0F545-C002-48A3-986C-CDBEC62ED104}" type="presParOf" srcId="{6719C944-50D6-4798-B224-348FFB39AF16}" destId="{ADC044D1-07B1-4F2C-A375-2191F33EFC96}" srcOrd="5" destOrd="0" presId="urn:microsoft.com/office/officeart/2008/layout/LinedList"/>
    <dgm:cxn modelId="{5FDDAC6E-FB7E-4749-83DF-53B2AF3C83A8}" type="presParOf" srcId="{6719C944-50D6-4798-B224-348FFB39AF16}" destId="{24F2EA08-B2D7-4A2A-BB61-2441EC695682}" srcOrd="6" destOrd="0" presId="urn:microsoft.com/office/officeart/2008/layout/LinedList"/>
    <dgm:cxn modelId="{B23EEE81-5365-4CD2-872F-B23D7F4CEC3B}" type="presParOf" srcId="{B16405E6-CC8C-4611-B27F-363D6B8B1D90}" destId="{23AA9F8A-FDE1-411F-8D7E-985543C5F043}" srcOrd="4" destOrd="0" presId="urn:microsoft.com/office/officeart/2008/layout/LinedList"/>
    <dgm:cxn modelId="{A42E3D89-6F2E-4969-8F38-12DFE8562BA2}" type="presParOf" srcId="{B16405E6-CC8C-4611-B27F-363D6B8B1D90}" destId="{F0AACAA0-61AE-4F3D-BFFE-F56325801668}" srcOrd="5" destOrd="0" presId="urn:microsoft.com/office/officeart/2008/layout/LinedList"/>
    <dgm:cxn modelId="{1A7697CD-39F2-4556-93C8-4448ACE460EE}" type="presParOf" srcId="{F0AACAA0-61AE-4F3D-BFFE-F56325801668}" destId="{D375F003-4679-4033-819B-75F87B06F74A}" srcOrd="0" destOrd="0" presId="urn:microsoft.com/office/officeart/2008/layout/LinedList"/>
    <dgm:cxn modelId="{D13F5A0B-6C51-44AB-BFF2-4DF440BECB47}" type="presParOf" srcId="{F0AACAA0-61AE-4F3D-BFFE-F56325801668}" destId="{2FD912A9-903B-4CC4-B1C4-319A86C606A4}" srcOrd="1" destOrd="0" presId="urn:microsoft.com/office/officeart/2008/layout/LinedList"/>
    <dgm:cxn modelId="{53494033-6D12-4E2E-95F9-568DC98A6CA6}" type="presParOf" srcId="{2FD912A9-903B-4CC4-B1C4-319A86C606A4}" destId="{16EF84BD-3BB7-46B5-ACAC-5697770FE9D1}" srcOrd="0" destOrd="0" presId="urn:microsoft.com/office/officeart/2008/layout/LinedList"/>
    <dgm:cxn modelId="{B17040CB-EB4D-4BBB-93A0-7E846ADB17F1}" type="presParOf" srcId="{2FD912A9-903B-4CC4-B1C4-319A86C606A4}" destId="{1221B0A4-A9FD-40AB-AC44-F189787169E4}" srcOrd="1" destOrd="0" presId="urn:microsoft.com/office/officeart/2008/layout/LinedList"/>
    <dgm:cxn modelId="{403FE193-937B-4DD1-BC99-FEF894C38EB5}" type="presParOf" srcId="{1221B0A4-A9FD-40AB-AC44-F189787169E4}" destId="{6D4245DB-D50C-42E3-9867-C3AC12A84DC1}" srcOrd="0" destOrd="0" presId="urn:microsoft.com/office/officeart/2008/layout/LinedList"/>
    <dgm:cxn modelId="{E8A9F76D-2F4C-4544-8699-C5DE28A86262}" type="presParOf" srcId="{1221B0A4-A9FD-40AB-AC44-F189787169E4}" destId="{312CFAAF-3C8A-4ED4-96AD-FF5F6A03894E}" srcOrd="1" destOrd="0" presId="urn:microsoft.com/office/officeart/2008/layout/LinedList"/>
    <dgm:cxn modelId="{01DD1A61-D841-45F7-ABA9-BDC96C1E8ACF}" type="presParOf" srcId="{1221B0A4-A9FD-40AB-AC44-F189787169E4}" destId="{22679E41-61F2-4B47-9437-B7857E12A4B8}" srcOrd="2" destOrd="0" presId="urn:microsoft.com/office/officeart/2008/layout/LinedList"/>
    <dgm:cxn modelId="{C34D428F-1079-4207-AB52-24F90DB3B8AA}" type="presParOf" srcId="{2FD912A9-903B-4CC4-B1C4-319A86C606A4}" destId="{3CC7D6F9-1789-4D2F-841F-0BA289888596}" srcOrd="2" destOrd="0" presId="urn:microsoft.com/office/officeart/2008/layout/LinedList"/>
    <dgm:cxn modelId="{E0D5BFEC-5399-43EB-9061-0291614030E5}" type="presParOf" srcId="{2FD912A9-903B-4CC4-B1C4-319A86C606A4}" destId="{87B7B64C-C0E8-42D7-95A3-0B9E5E79B7BB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C289F-67BB-4803-909A-145FA5481821}">
      <dsp:nvSpPr>
        <dsp:cNvPr id="0" name=""/>
        <dsp:cNvSpPr/>
      </dsp:nvSpPr>
      <dsp:spPr>
        <a:xfrm>
          <a:off x="0" y="1142"/>
          <a:ext cx="4320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DA21B-4B34-447E-A516-674FB7710DAE}">
      <dsp:nvSpPr>
        <dsp:cNvPr id="0" name=""/>
        <dsp:cNvSpPr/>
      </dsp:nvSpPr>
      <dsp:spPr>
        <a:xfrm>
          <a:off x="0" y="1142"/>
          <a:ext cx="864000" cy="779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Đặc điểm</a:t>
          </a:r>
        </a:p>
      </dsp:txBody>
      <dsp:txXfrm>
        <a:off x="0" y="1142"/>
        <a:ext cx="864000" cy="779238"/>
      </dsp:txXfrm>
    </dsp:sp>
    <dsp:sp modelId="{9B76A51A-2EA4-45B1-ADC0-FB4B10C0A696}">
      <dsp:nvSpPr>
        <dsp:cNvPr id="0" name=""/>
        <dsp:cNvSpPr/>
      </dsp:nvSpPr>
      <dsp:spPr>
        <a:xfrm>
          <a:off x="928799" y="13318"/>
          <a:ext cx="3391200" cy="243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Dài: 157km</a:t>
          </a:r>
        </a:p>
      </dsp:txBody>
      <dsp:txXfrm>
        <a:off x="928799" y="13318"/>
        <a:ext cx="3391200" cy="243511"/>
      </dsp:txXfrm>
    </dsp:sp>
    <dsp:sp modelId="{6383DA1C-7CD0-48BB-BD23-B74B5F6DC995}">
      <dsp:nvSpPr>
        <dsp:cNvPr id="0" name=""/>
        <dsp:cNvSpPr/>
      </dsp:nvSpPr>
      <dsp:spPr>
        <a:xfrm>
          <a:off x="864000" y="256830"/>
          <a:ext cx="3456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21ED4C1-E893-4EE6-A479-8CE5B8562EAC}">
      <dsp:nvSpPr>
        <dsp:cNvPr id="0" name=""/>
        <dsp:cNvSpPr/>
      </dsp:nvSpPr>
      <dsp:spPr>
        <a:xfrm>
          <a:off x="928799" y="269005"/>
          <a:ext cx="3391200" cy="243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Lưu vực: 3.436 km</a:t>
          </a:r>
          <a:r>
            <a:rPr lang="en-US" sz="1300" kern="1200" baseline="300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dsp:txBody>
      <dsp:txXfrm>
        <a:off x="928799" y="269005"/>
        <a:ext cx="3391200" cy="243511"/>
      </dsp:txXfrm>
    </dsp:sp>
    <dsp:sp modelId="{AAA5099F-E3B2-43C4-9D7F-6333A2543F3B}">
      <dsp:nvSpPr>
        <dsp:cNvPr id="0" name=""/>
        <dsp:cNvSpPr/>
      </dsp:nvSpPr>
      <dsp:spPr>
        <a:xfrm>
          <a:off x="864000" y="512517"/>
          <a:ext cx="3456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CA110A-321F-40EA-B032-306EAEE06285}">
      <dsp:nvSpPr>
        <dsp:cNvPr id="0" name=""/>
        <dsp:cNvSpPr/>
      </dsp:nvSpPr>
      <dsp:spPr>
        <a:xfrm>
          <a:off x="928799" y="524693"/>
          <a:ext cx="3391200" cy="243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Lưu lượng: ?</a:t>
          </a:r>
        </a:p>
      </dsp:txBody>
      <dsp:txXfrm>
        <a:off x="928799" y="524693"/>
        <a:ext cx="3391200" cy="243511"/>
      </dsp:txXfrm>
    </dsp:sp>
    <dsp:sp modelId="{7612B251-89D1-42EA-B367-67EA1195E89C}">
      <dsp:nvSpPr>
        <dsp:cNvPr id="0" name=""/>
        <dsp:cNvSpPr/>
      </dsp:nvSpPr>
      <dsp:spPr>
        <a:xfrm>
          <a:off x="864000" y="768205"/>
          <a:ext cx="3456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714151-217C-40E2-86F1-686BE16C0BF0}">
      <dsp:nvSpPr>
        <dsp:cNvPr id="0" name=""/>
        <dsp:cNvSpPr/>
      </dsp:nvSpPr>
      <dsp:spPr>
        <a:xfrm>
          <a:off x="0" y="780380"/>
          <a:ext cx="4320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89DF15-3EB0-4281-8E5A-E120B68AF5CE}">
      <dsp:nvSpPr>
        <dsp:cNvPr id="0" name=""/>
        <dsp:cNvSpPr/>
      </dsp:nvSpPr>
      <dsp:spPr>
        <a:xfrm>
          <a:off x="0" y="780380"/>
          <a:ext cx="864000" cy="779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Dòng chảy</a:t>
          </a:r>
        </a:p>
      </dsp:txBody>
      <dsp:txXfrm>
        <a:off x="0" y="780380"/>
        <a:ext cx="864000" cy="779238"/>
      </dsp:txXfrm>
    </dsp:sp>
    <dsp:sp modelId="{49E9571B-E849-472D-AED3-8155D606D2D5}">
      <dsp:nvSpPr>
        <dsp:cNvPr id="0" name=""/>
        <dsp:cNvSpPr/>
      </dsp:nvSpPr>
      <dsp:spPr>
        <a:xfrm>
          <a:off x="928799" y="798492"/>
          <a:ext cx="3391200" cy="362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Cửa sông: Sê San</a:t>
          </a:r>
        </a:p>
      </dsp:txBody>
      <dsp:txXfrm>
        <a:off x="928799" y="798492"/>
        <a:ext cx="3391200" cy="362224"/>
      </dsp:txXfrm>
    </dsp:sp>
    <dsp:sp modelId="{C9A9CAF0-5D06-4E02-8B04-2125CCB36B17}">
      <dsp:nvSpPr>
        <dsp:cNvPr id="0" name=""/>
        <dsp:cNvSpPr/>
      </dsp:nvSpPr>
      <dsp:spPr>
        <a:xfrm>
          <a:off x="864000" y="1160716"/>
          <a:ext cx="3456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B437F-FEAE-460B-92CC-879E826CA00A}">
      <dsp:nvSpPr>
        <dsp:cNvPr id="0" name=""/>
        <dsp:cNvSpPr/>
      </dsp:nvSpPr>
      <dsp:spPr>
        <a:xfrm>
          <a:off x="928799" y="1178827"/>
          <a:ext cx="3391200" cy="362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Cao độ: ?</a:t>
          </a:r>
        </a:p>
      </dsp:txBody>
      <dsp:txXfrm>
        <a:off x="928799" y="1178827"/>
        <a:ext cx="3391200" cy="362224"/>
      </dsp:txXfrm>
    </dsp:sp>
    <dsp:sp modelId="{ADC044D1-07B1-4F2C-A375-2191F33EFC96}">
      <dsp:nvSpPr>
        <dsp:cNvPr id="0" name=""/>
        <dsp:cNvSpPr/>
      </dsp:nvSpPr>
      <dsp:spPr>
        <a:xfrm>
          <a:off x="864000" y="1541051"/>
          <a:ext cx="3456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AA9F8A-FDE1-411F-8D7E-985543C5F043}">
      <dsp:nvSpPr>
        <dsp:cNvPr id="0" name=""/>
        <dsp:cNvSpPr/>
      </dsp:nvSpPr>
      <dsp:spPr>
        <a:xfrm>
          <a:off x="0" y="1559619"/>
          <a:ext cx="4320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75F003-4679-4033-819B-75F87B06F74A}">
      <dsp:nvSpPr>
        <dsp:cNvPr id="0" name=""/>
        <dsp:cNvSpPr/>
      </dsp:nvSpPr>
      <dsp:spPr>
        <a:xfrm>
          <a:off x="0" y="1559619"/>
          <a:ext cx="864000" cy="779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Địa lý</a:t>
          </a:r>
        </a:p>
      </dsp:txBody>
      <dsp:txXfrm>
        <a:off x="0" y="1559619"/>
        <a:ext cx="864000" cy="779238"/>
      </dsp:txXfrm>
    </dsp:sp>
    <dsp:sp modelId="{312CFAAF-3C8A-4ED4-96AD-FF5F6A03894E}">
      <dsp:nvSpPr>
        <dsp:cNvPr id="0" name=""/>
        <dsp:cNvSpPr/>
      </dsp:nvSpPr>
      <dsp:spPr>
        <a:xfrm>
          <a:off x="928799" y="1595004"/>
          <a:ext cx="3391200" cy="7077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Việt Nam</a:t>
          </a:r>
        </a:p>
      </dsp:txBody>
      <dsp:txXfrm>
        <a:off x="928799" y="1595004"/>
        <a:ext cx="3391200" cy="707706"/>
      </dsp:txXfrm>
    </dsp:sp>
    <dsp:sp modelId="{3CC7D6F9-1789-4D2F-841F-0BA289888596}">
      <dsp:nvSpPr>
        <dsp:cNvPr id="0" name=""/>
        <dsp:cNvSpPr/>
      </dsp:nvSpPr>
      <dsp:spPr>
        <a:xfrm>
          <a:off x="864000" y="2302711"/>
          <a:ext cx="345600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35AF-C738-4B3C-AE07-3CA8C2D5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và tên_MSSV</dc:title>
  <dc:subject/>
  <dc:creator>ADMIN</dc:creator>
  <cp:keywords/>
  <dc:description/>
  <cp:lastModifiedBy> </cp:lastModifiedBy>
  <cp:revision>7</cp:revision>
  <cp:lastPrinted>2019-04-23T03:39:00Z</cp:lastPrinted>
  <dcterms:created xsi:type="dcterms:W3CDTF">2019-04-23T00:21:00Z</dcterms:created>
  <dcterms:modified xsi:type="dcterms:W3CDTF">2019-04-23T03:40:00Z</dcterms:modified>
</cp:coreProperties>
</file>